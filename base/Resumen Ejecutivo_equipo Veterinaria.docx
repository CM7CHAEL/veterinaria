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F7094" w14:textId="3D4B507F" w:rsidR="00E56EB4" w:rsidRPr="007C1C02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0" allowOverlap="0" wp14:anchorId="358C585F" wp14:editId="0D5BEDDC">
            <wp:simplePos x="0" y="0"/>
            <wp:positionH relativeFrom="margin">
              <wp:posOffset>2038350</wp:posOffset>
            </wp:positionH>
            <wp:positionV relativeFrom="paragraph">
              <wp:posOffset>35560</wp:posOffset>
            </wp:positionV>
            <wp:extent cx="1619250" cy="1743075"/>
            <wp:effectExtent l="0" t="0" r="0" b="9525"/>
            <wp:wrapSquare wrapText="bothSides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D5D9E" w14:textId="5EB76930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  <w:bookmarkStart w:id="0" w:name="h.gjdgxs" w:colFirst="0" w:colLast="0"/>
      <w:bookmarkEnd w:id="0"/>
      <w:r w:rsidRPr="007C1C02">
        <w:rPr>
          <w:rFonts w:ascii="Arial" w:hAnsi="Arial"/>
          <w:b/>
        </w:rPr>
        <w:t xml:space="preserve">           </w:t>
      </w:r>
    </w:p>
    <w:p w14:paraId="499AC1A7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5103F33E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1F97679E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0E6EE6ED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4F9DD35C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74C25246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5DDB502C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1AC0BC9C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6F105C2D" w14:textId="77777777" w:rsidR="00D07A6E" w:rsidRDefault="00D07A6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225D4526" w14:textId="0906559A" w:rsidR="00E56EB4" w:rsidRPr="007C1C02" w:rsidRDefault="00273D5C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 DON BOSCO</w:t>
      </w:r>
    </w:p>
    <w:p w14:paraId="6F3298F8" w14:textId="0B64F203" w:rsidR="00E56EB4" w:rsidRPr="007C1C02" w:rsidRDefault="00273D5C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ING. EN CIENCIAS DE LA COMPUTACION</w:t>
      </w:r>
    </w:p>
    <w:p w14:paraId="03235DF4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7ED816DB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42F1B8C3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4E49DC4B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0294FFB8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  <w:r w:rsidRPr="007C1C02">
        <w:rPr>
          <w:rFonts w:ascii="Arial" w:hAnsi="Arial"/>
          <w:b/>
        </w:rPr>
        <w:t>MATERIA:</w:t>
      </w:r>
    </w:p>
    <w:p w14:paraId="2922DA7C" w14:textId="3AA506AD" w:rsidR="00E56EB4" w:rsidRPr="007C1C02" w:rsidRDefault="00273D5C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PHP</w:t>
      </w:r>
    </w:p>
    <w:p w14:paraId="39249A12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4C3778E8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07264A5B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62FF3204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732E9CB1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5E3E18F3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  <w:bCs/>
        </w:rPr>
      </w:pPr>
      <w:r>
        <w:rPr>
          <w:rFonts w:ascii="Arial" w:hAnsi="Arial" w:cs="Arial"/>
          <w:b/>
          <w:bCs/>
        </w:rPr>
        <w:t>RESUMEN</w:t>
      </w:r>
      <w:r w:rsidRPr="007C1C02">
        <w:rPr>
          <w:rFonts w:ascii="Arial" w:hAnsi="Arial" w:cs="Arial"/>
          <w:b/>
          <w:bCs/>
        </w:rPr>
        <w:t xml:space="preserve"> DE PROYECTO:</w:t>
      </w:r>
      <w:r w:rsidRPr="007C1C02">
        <w:rPr>
          <w:rFonts w:ascii="Arial" w:hAnsi="Arial"/>
          <w:b/>
          <w:bCs/>
        </w:rPr>
        <w:t xml:space="preserve"> </w:t>
      </w:r>
    </w:p>
    <w:p w14:paraId="0F501CCA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  <w:bCs/>
        </w:rPr>
      </w:pPr>
    </w:p>
    <w:p w14:paraId="6911FEC1" w14:textId="5EC2A3EA" w:rsidR="00E56EB4" w:rsidRPr="007C1C02" w:rsidRDefault="00273D5C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  <w:r>
        <w:rPr>
          <w:rFonts w:ascii="Arial" w:hAnsi="Arial" w:cs="Arial"/>
          <w:b/>
        </w:rPr>
        <w:t>Desarrollo de un Sistema de Control de Clientes para una Clínica Veterinaria.</w:t>
      </w:r>
    </w:p>
    <w:p w14:paraId="72673097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7BC00212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101C5810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6C48EA19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4449BD3D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jc w:val="center"/>
        <w:rPr>
          <w:rFonts w:ascii="Arial" w:hAnsi="Arial"/>
          <w:b/>
        </w:rPr>
      </w:pPr>
    </w:p>
    <w:p w14:paraId="5BEDA640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  <w:r w:rsidRPr="007C1C02">
        <w:rPr>
          <w:rFonts w:ascii="Arial" w:hAnsi="Arial"/>
          <w:b/>
        </w:rPr>
        <w:tab/>
        <w:t xml:space="preserve">FACILITADOR: </w:t>
      </w:r>
      <w:r w:rsidRPr="007C1C02">
        <w:rPr>
          <w:rFonts w:ascii="Arial" w:hAnsi="Arial"/>
          <w:b/>
        </w:rPr>
        <w:tab/>
      </w:r>
      <w:r w:rsidR="00C80EFF">
        <w:rPr>
          <w:rFonts w:ascii="Arial" w:hAnsi="Arial"/>
          <w:b/>
        </w:rPr>
        <w:t>Mg</w:t>
      </w:r>
      <w:r>
        <w:rPr>
          <w:rFonts w:ascii="Arial" w:hAnsi="Arial"/>
          <w:b/>
        </w:rPr>
        <w:t>. Juan José Ventura</w:t>
      </w:r>
    </w:p>
    <w:p w14:paraId="470FBDF7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</w:p>
    <w:p w14:paraId="41F788F8" w14:textId="77777777" w:rsidR="00E56EB4" w:rsidRPr="007C1C02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  <w:r w:rsidRPr="007C1C02">
        <w:rPr>
          <w:rFonts w:ascii="Arial" w:hAnsi="Arial"/>
          <w:b/>
        </w:rPr>
        <w:tab/>
      </w:r>
      <w:r w:rsidRPr="007C1C02">
        <w:rPr>
          <w:rFonts w:ascii="Arial" w:hAnsi="Arial"/>
          <w:b/>
        </w:rPr>
        <w:tab/>
      </w:r>
    </w:p>
    <w:p w14:paraId="17FF219C" w14:textId="77777777" w:rsidR="00E8122E" w:rsidRDefault="00E56EB4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  <w:r w:rsidRPr="007C1C02">
        <w:rPr>
          <w:rFonts w:ascii="Arial" w:hAnsi="Arial"/>
          <w:b/>
        </w:rPr>
        <w:tab/>
        <w:t xml:space="preserve">ALUMNOS: </w:t>
      </w:r>
      <w:r w:rsidRPr="007C1C02">
        <w:rPr>
          <w:rFonts w:ascii="Arial" w:hAnsi="Arial"/>
          <w:b/>
        </w:rPr>
        <w:tab/>
      </w:r>
      <w:r w:rsidRPr="007C1C02">
        <w:rPr>
          <w:rFonts w:ascii="Arial" w:hAnsi="Arial"/>
          <w:b/>
        </w:rPr>
        <w:tab/>
        <w:t xml:space="preserve"> </w:t>
      </w:r>
    </w:p>
    <w:p w14:paraId="26ED0CC9" w14:textId="77777777" w:rsidR="00E8122E" w:rsidRDefault="00E8122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</w:p>
    <w:p w14:paraId="6F103B88" w14:textId="77777777" w:rsidR="00E8122E" w:rsidRDefault="00E8122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</w:p>
    <w:p w14:paraId="504E5C92" w14:textId="08BE5B1F" w:rsidR="00E56EB4" w:rsidRDefault="00E8122E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ab/>
        <w:t>José Absalón Rivas Pérez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RP050572</w:t>
      </w:r>
    </w:p>
    <w:p w14:paraId="39CBF66C" w14:textId="7AB16BB5" w:rsidR="002115BC" w:rsidRDefault="002115BC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ab/>
        <w:t>José Santiago Burgos Mejía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BM080189</w:t>
      </w:r>
    </w:p>
    <w:p w14:paraId="427AC3AC" w14:textId="118E6711" w:rsidR="002115BC" w:rsidRDefault="002115BC" w:rsidP="00E56EB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ab/>
        <w:t>José Carlos García Díaz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GD081456</w:t>
      </w:r>
    </w:p>
    <w:p w14:paraId="5E0EBF86" w14:textId="46722C94" w:rsidR="00E8122E" w:rsidRPr="007C1C02" w:rsidRDefault="002115BC" w:rsidP="00D07A6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340"/>
          <w:tab w:val="left" w:pos="3960"/>
        </w:tabs>
        <w:spacing w:after="0"/>
        <w:rPr>
          <w:rFonts w:ascii="Arial" w:hAnsi="Arial"/>
          <w:b/>
        </w:rPr>
        <w:sectPr w:rsidR="00E8122E" w:rsidRPr="007C1C02" w:rsidSect="00E56EB4">
          <w:headerReference w:type="default" r:id="rId9"/>
          <w:footerReference w:type="even" r:id="rId10"/>
          <w:footerReference w:type="default" r:id="rId11"/>
          <w:pgSz w:w="12242" w:h="15842" w:code="1"/>
          <w:pgMar w:top="365" w:right="1262" w:bottom="1440" w:left="1800" w:header="720" w:footer="720" w:gutter="0"/>
          <w:cols w:space="141"/>
          <w:docGrid w:linePitch="360"/>
        </w:sectPr>
      </w:pPr>
      <w:r>
        <w:rPr>
          <w:rFonts w:ascii="Arial" w:hAnsi="Arial"/>
          <w:b/>
        </w:rPr>
        <w:tab/>
      </w:r>
      <w:r w:rsidR="00AF514F">
        <w:rPr>
          <w:rFonts w:ascii="Arial" w:hAnsi="Arial"/>
          <w:b/>
        </w:rPr>
        <w:t>Héctor</w:t>
      </w:r>
      <w:r>
        <w:rPr>
          <w:rFonts w:ascii="Arial" w:hAnsi="Arial"/>
          <w:b/>
        </w:rPr>
        <w:t xml:space="preserve"> Alonso </w:t>
      </w:r>
      <w:r w:rsidR="00AF514F">
        <w:rPr>
          <w:rFonts w:ascii="Arial" w:hAnsi="Arial"/>
          <w:b/>
        </w:rPr>
        <w:t>Méndez</w:t>
      </w:r>
      <w:r>
        <w:rPr>
          <w:rFonts w:ascii="Arial" w:hAnsi="Arial"/>
          <w:b/>
        </w:rPr>
        <w:t xml:space="preserve"> Orantes</w:t>
      </w:r>
      <w:r>
        <w:rPr>
          <w:rFonts w:ascii="Arial" w:hAnsi="Arial"/>
          <w:b/>
        </w:rPr>
        <w:tab/>
        <w:t>MO080818</w:t>
      </w:r>
    </w:p>
    <w:sdt>
      <w:sdtPr>
        <w:rPr>
          <w:rFonts w:ascii="Calibri" w:eastAsia="Times New Roman" w:hAnsi="Calibri" w:cs="Times New Roman"/>
          <w:b w:val="0"/>
          <w:bCs w:val="0"/>
          <w:snapToGrid w:val="0"/>
          <w:color w:val="auto"/>
          <w:sz w:val="24"/>
          <w:szCs w:val="24"/>
          <w:lang w:val="es-ES_tradnl"/>
        </w:rPr>
        <w:id w:val="1795103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E8D5B4" w14:textId="45132E26" w:rsidR="00E56EB4" w:rsidRPr="0020386B" w:rsidRDefault="00D07A6E" w:rsidP="00E56EB4">
          <w:pPr>
            <w:pStyle w:val="TtulodeTDC"/>
            <w:rPr>
              <w:lang w:val="es-SV"/>
            </w:rPr>
          </w:pPr>
          <w:r>
            <w:rPr>
              <w:lang w:val="es-SV"/>
            </w:rPr>
            <w:t>INDICE DE CONTENIDOS</w:t>
          </w:r>
        </w:p>
        <w:p w14:paraId="14A84B66" w14:textId="77777777" w:rsidR="00D07A6E" w:rsidRDefault="00E56EB4">
          <w:pPr>
            <w:pStyle w:val="TDC1"/>
            <w:tabs>
              <w:tab w:val="left" w:pos="480"/>
              <w:tab w:val="right" w:leader="dot" w:pos="9170"/>
            </w:tabs>
            <w:rPr>
              <w:rFonts w:eastAsiaTheme="minorEastAsia" w:cstheme="minorBidi"/>
              <w:b w:val="0"/>
              <w:noProof/>
              <w:snapToGrid/>
              <w:sz w:val="22"/>
              <w:szCs w:val="22"/>
              <w:lang w:val="en-US"/>
            </w:rPr>
          </w:pPr>
          <w:r>
            <w:rPr>
              <w:b w:val="0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 w:val="22"/>
              <w:szCs w:val="22"/>
            </w:rPr>
            <w:fldChar w:fldCharType="separate"/>
          </w:r>
          <w:hyperlink w:anchor="_Toc365752514" w:history="1">
            <w:r w:rsidR="00D07A6E" w:rsidRPr="0014199E">
              <w:rPr>
                <w:rStyle w:val="Hipervnculo"/>
                <w:rFonts w:ascii="Arial" w:hAnsi="Arial"/>
                <w:noProof/>
              </w:rPr>
              <w:t>1.</w:t>
            </w:r>
            <w:r w:rsidR="00D07A6E">
              <w:rPr>
                <w:rFonts w:eastAsiaTheme="minorEastAsia" w:cstheme="minorBidi"/>
                <w:b w:val="0"/>
                <w:noProof/>
                <w:snapToGrid/>
                <w:sz w:val="22"/>
                <w:szCs w:val="22"/>
                <w:lang w:val="en-US"/>
              </w:rPr>
              <w:tab/>
            </w:r>
            <w:r w:rsidR="00D07A6E" w:rsidRPr="0014199E">
              <w:rPr>
                <w:rStyle w:val="Hipervnculo"/>
                <w:rFonts w:ascii="Arial" w:hAnsi="Arial"/>
                <w:noProof/>
              </w:rPr>
              <w:t>Resumen Ejecutivo</w:t>
            </w:r>
            <w:r w:rsidR="00D07A6E">
              <w:rPr>
                <w:noProof/>
                <w:webHidden/>
              </w:rPr>
              <w:tab/>
            </w:r>
            <w:r w:rsidR="00D07A6E">
              <w:rPr>
                <w:noProof/>
                <w:webHidden/>
              </w:rPr>
              <w:fldChar w:fldCharType="begin"/>
            </w:r>
            <w:r w:rsidR="00D07A6E">
              <w:rPr>
                <w:noProof/>
                <w:webHidden/>
              </w:rPr>
              <w:instrText xml:space="preserve"> PAGEREF _Toc365752514 \h </w:instrText>
            </w:r>
            <w:r w:rsidR="00D07A6E">
              <w:rPr>
                <w:noProof/>
                <w:webHidden/>
              </w:rPr>
            </w:r>
            <w:r w:rsidR="00D07A6E">
              <w:rPr>
                <w:noProof/>
                <w:webHidden/>
              </w:rPr>
              <w:fldChar w:fldCharType="separate"/>
            </w:r>
            <w:r w:rsidR="00D07A6E">
              <w:rPr>
                <w:noProof/>
                <w:webHidden/>
              </w:rPr>
              <w:t>3</w:t>
            </w:r>
            <w:r w:rsidR="00D07A6E">
              <w:rPr>
                <w:noProof/>
                <w:webHidden/>
              </w:rPr>
              <w:fldChar w:fldCharType="end"/>
            </w:r>
          </w:hyperlink>
        </w:p>
        <w:p w14:paraId="17613384" w14:textId="77777777" w:rsidR="00D07A6E" w:rsidRDefault="00F7605B">
          <w:pPr>
            <w:pStyle w:val="TDC1"/>
            <w:tabs>
              <w:tab w:val="left" w:pos="480"/>
              <w:tab w:val="right" w:leader="dot" w:pos="9170"/>
            </w:tabs>
            <w:rPr>
              <w:rFonts w:eastAsiaTheme="minorEastAsia" w:cstheme="minorBidi"/>
              <w:b w:val="0"/>
              <w:noProof/>
              <w:snapToGrid/>
              <w:sz w:val="22"/>
              <w:szCs w:val="22"/>
              <w:lang w:val="en-US"/>
            </w:rPr>
          </w:pPr>
          <w:hyperlink w:anchor="_Toc365752515" w:history="1">
            <w:r w:rsidR="00D07A6E" w:rsidRPr="0014199E">
              <w:rPr>
                <w:rStyle w:val="Hipervnculo"/>
                <w:rFonts w:ascii="Arial" w:hAnsi="Arial"/>
                <w:noProof/>
              </w:rPr>
              <w:t>2.</w:t>
            </w:r>
            <w:r w:rsidR="00D07A6E">
              <w:rPr>
                <w:rFonts w:eastAsiaTheme="minorEastAsia" w:cstheme="minorBidi"/>
                <w:b w:val="0"/>
                <w:noProof/>
                <w:snapToGrid/>
                <w:sz w:val="22"/>
                <w:szCs w:val="22"/>
                <w:lang w:val="en-US"/>
              </w:rPr>
              <w:tab/>
            </w:r>
            <w:r w:rsidR="00D07A6E" w:rsidRPr="0014199E">
              <w:rPr>
                <w:rStyle w:val="Hipervnculo"/>
                <w:rFonts w:ascii="Arial" w:hAnsi="Arial"/>
                <w:noProof/>
              </w:rPr>
              <w:t>Declaración del alcance</w:t>
            </w:r>
            <w:r w:rsidR="00D07A6E">
              <w:rPr>
                <w:noProof/>
                <w:webHidden/>
              </w:rPr>
              <w:tab/>
            </w:r>
            <w:r w:rsidR="00D07A6E">
              <w:rPr>
                <w:noProof/>
                <w:webHidden/>
              </w:rPr>
              <w:fldChar w:fldCharType="begin"/>
            </w:r>
            <w:r w:rsidR="00D07A6E">
              <w:rPr>
                <w:noProof/>
                <w:webHidden/>
              </w:rPr>
              <w:instrText xml:space="preserve"> PAGEREF _Toc365752515 \h </w:instrText>
            </w:r>
            <w:r w:rsidR="00D07A6E">
              <w:rPr>
                <w:noProof/>
                <w:webHidden/>
              </w:rPr>
            </w:r>
            <w:r w:rsidR="00D07A6E">
              <w:rPr>
                <w:noProof/>
                <w:webHidden/>
              </w:rPr>
              <w:fldChar w:fldCharType="separate"/>
            </w:r>
            <w:r w:rsidR="00D07A6E">
              <w:rPr>
                <w:noProof/>
                <w:webHidden/>
              </w:rPr>
              <w:t>6</w:t>
            </w:r>
            <w:r w:rsidR="00D07A6E">
              <w:rPr>
                <w:noProof/>
                <w:webHidden/>
              </w:rPr>
              <w:fldChar w:fldCharType="end"/>
            </w:r>
          </w:hyperlink>
        </w:p>
        <w:p w14:paraId="4279142A" w14:textId="77777777" w:rsidR="00E56EB4" w:rsidRDefault="00E56EB4" w:rsidP="00E56EB4">
          <w:r>
            <w:rPr>
              <w:b/>
              <w:bCs/>
              <w:noProof/>
            </w:rPr>
            <w:fldChar w:fldCharType="end"/>
          </w:r>
        </w:p>
      </w:sdtContent>
    </w:sdt>
    <w:p w14:paraId="3A076A85" w14:textId="77777777" w:rsidR="00E56EB4" w:rsidRDefault="00E56EB4" w:rsidP="00E56EB4">
      <w:pPr>
        <w:spacing w:after="0"/>
        <w:rPr>
          <w:rFonts w:ascii="Arial" w:hAnsi="Arial"/>
          <w:b/>
        </w:rPr>
        <w:sectPr w:rsidR="00E56EB4" w:rsidSect="00E56EB4">
          <w:pgSz w:w="12242" w:h="15842" w:code="1"/>
          <w:pgMar w:top="365" w:right="1262" w:bottom="1440" w:left="1800" w:header="720" w:footer="720" w:gutter="0"/>
          <w:cols w:space="141"/>
          <w:docGrid w:linePitch="360"/>
        </w:sectPr>
      </w:pPr>
    </w:p>
    <w:p w14:paraId="498E534C" w14:textId="77777777" w:rsidR="00E56EB4" w:rsidRDefault="00E56EB4" w:rsidP="00E56EB4">
      <w:pPr>
        <w:spacing w:after="0"/>
        <w:rPr>
          <w:rFonts w:ascii="Arial" w:hAnsi="Arial"/>
          <w:b/>
        </w:rPr>
      </w:pPr>
    </w:p>
    <w:p w14:paraId="741E626C" w14:textId="77777777" w:rsidR="00E56EB4" w:rsidRPr="007C1C02" w:rsidRDefault="00E56EB4" w:rsidP="00E56EB4">
      <w:pPr>
        <w:pStyle w:val="Prrafodelista"/>
        <w:numPr>
          <w:ilvl w:val="0"/>
          <w:numId w:val="23"/>
        </w:numPr>
        <w:spacing w:after="0"/>
        <w:outlineLvl w:val="0"/>
        <w:rPr>
          <w:rFonts w:ascii="Arial" w:hAnsi="Arial"/>
          <w:b/>
        </w:rPr>
      </w:pPr>
      <w:bookmarkStart w:id="1" w:name="_Toc365752514"/>
      <w:r>
        <w:rPr>
          <w:rFonts w:ascii="Arial" w:hAnsi="Arial"/>
          <w:b/>
        </w:rPr>
        <w:t>Resumen Ejecutivo</w:t>
      </w:r>
      <w:bookmarkEnd w:id="1"/>
    </w:p>
    <w:p w14:paraId="4CB2C4F1" w14:textId="77777777" w:rsidR="00E56EB4" w:rsidRPr="007C1C02" w:rsidRDefault="00E56EB4" w:rsidP="00E56EB4">
      <w:pPr>
        <w:spacing w:after="0"/>
        <w:rPr>
          <w:rFonts w:ascii="Arial" w:hAnsi="Arial"/>
          <w:b/>
        </w:rPr>
      </w:pPr>
    </w:p>
    <w:tbl>
      <w:tblPr>
        <w:tblW w:w="8770" w:type="dxa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8"/>
        <w:gridCol w:w="2122"/>
      </w:tblGrid>
      <w:tr w:rsidR="00E56EB4" w:rsidRPr="007C1C02" w14:paraId="72BE4883" w14:textId="77777777" w:rsidTr="00E56EB4">
        <w:trPr>
          <w:trHeight w:val="908"/>
        </w:trPr>
        <w:tc>
          <w:tcPr>
            <w:tcW w:w="6648" w:type="dxa"/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73673" w14:textId="77777777" w:rsidR="00E56EB4" w:rsidRDefault="00E56EB4" w:rsidP="00E56EB4"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 xml:space="preserve">PROYECTO </w:t>
            </w:r>
          </w:p>
          <w:p w14:paraId="013A2733" w14:textId="4FB2BC2C" w:rsidR="00273D5C" w:rsidRPr="007C1C02" w:rsidRDefault="00372858" w:rsidP="00E56EB4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Sistema de Control de Citas para Clínica Veterinaria</w:t>
            </w:r>
          </w:p>
        </w:tc>
        <w:tc>
          <w:tcPr>
            <w:tcW w:w="2122" w:type="dxa"/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E743E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No. Proyecto: 001</w:t>
            </w:r>
          </w:p>
        </w:tc>
      </w:tr>
    </w:tbl>
    <w:p w14:paraId="08F0B4B4" w14:textId="77777777" w:rsidR="00E56EB4" w:rsidRPr="007C1C02" w:rsidRDefault="00E56EB4" w:rsidP="00E56EB4">
      <w:pPr>
        <w:spacing w:after="0"/>
        <w:rPr>
          <w:rFonts w:ascii="Arial" w:hAnsi="Arial"/>
        </w:rPr>
      </w:pPr>
    </w:p>
    <w:p w14:paraId="155116DD" w14:textId="77777777" w:rsidR="00E56EB4" w:rsidRPr="007C1C02" w:rsidRDefault="00E56EB4" w:rsidP="00E56EB4">
      <w:pPr>
        <w:spacing w:after="0"/>
        <w:rPr>
          <w:rFonts w:ascii="Arial" w:hAnsi="Arial"/>
        </w:rPr>
      </w:pPr>
    </w:p>
    <w:tbl>
      <w:tblPr>
        <w:tblW w:w="8789" w:type="dxa"/>
        <w:tblInd w:w="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E56EB4" w:rsidRPr="007C1C02" w14:paraId="4D91C86E" w14:textId="77777777" w:rsidTr="00E56EB4">
        <w:trPr>
          <w:trHeight w:val="441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6DBF9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JUSTIFICACION / PROPÓSITO</w:t>
            </w:r>
          </w:p>
        </w:tc>
      </w:tr>
    </w:tbl>
    <w:p w14:paraId="6CC31028" w14:textId="77777777" w:rsidR="00E56EB4" w:rsidRDefault="00E56EB4">
      <w:pPr>
        <w:spacing w:after="0"/>
        <w:rPr>
          <w:rFonts w:ascii="Arial" w:hAnsi="Arial"/>
          <w:b/>
        </w:rPr>
        <w:pPrChange w:id="2" w:author="Juan Jose Ventura Gomez" w:date="2013-09-01T23:00:00Z">
          <w:pPr>
            <w:spacing w:after="0"/>
            <w:jc w:val="center"/>
          </w:pPr>
        </w:pPrChange>
      </w:pPr>
    </w:p>
    <w:p w14:paraId="16E9D701" w14:textId="2D7BCDB3" w:rsidR="00372858" w:rsidRPr="002036D7" w:rsidRDefault="002036D7">
      <w:pPr>
        <w:spacing w:after="0"/>
        <w:rPr>
          <w:rFonts w:ascii="Arial" w:hAnsi="Arial"/>
        </w:rPr>
        <w:pPrChange w:id="3" w:author="Juan Jose Ventura Gomez" w:date="2013-09-01T23:00:00Z">
          <w:pPr>
            <w:spacing w:after="0"/>
            <w:jc w:val="center"/>
          </w:pPr>
        </w:pPrChange>
      </w:pPr>
      <w:r>
        <w:rPr>
          <w:rFonts w:ascii="Arial" w:hAnsi="Arial"/>
        </w:rPr>
        <w:t xml:space="preserve">El control de las citas para un médico es un punto muy importante, tanto para la organización del tiempo, así como para el control de los procedimientos que se han realizado a los pacientes. </w:t>
      </w:r>
      <w:r w:rsidR="009873DE">
        <w:rPr>
          <w:rFonts w:ascii="Arial" w:hAnsi="Arial"/>
        </w:rPr>
        <w:t>En el caso de un mé</w:t>
      </w:r>
      <w:r>
        <w:rPr>
          <w:rFonts w:ascii="Arial" w:hAnsi="Arial"/>
        </w:rPr>
        <w:t>dico veterinario es igual, ya que el cuidado de las mascot</w:t>
      </w:r>
      <w:r w:rsidR="009873DE">
        <w:rPr>
          <w:rFonts w:ascii="Arial" w:hAnsi="Arial"/>
        </w:rPr>
        <w:t>as es muy importante, y hasta má</w:t>
      </w:r>
      <w:r>
        <w:rPr>
          <w:rFonts w:ascii="Arial" w:hAnsi="Arial"/>
        </w:rPr>
        <w:t>s delicado que en el caso de las personas, puesto que el c</w:t>
      </w:r>
      <w:r w:rsidR="009873DE">
        <w:rPr>
          <w:rFonts w:ascii="Arial" w:hAnsi="Arial"/>
        </w:rPr>
        <w:t>uidado de ellas debe realizarse siguiendo un calendario bastante estricto, y un sistema es una gran ayuda tanto para el veterinario como para los propietarios de las mascotas.</w:t>
      </w:r>
    </w:p>
    <w:p w14:paraId="124FB376" w14:textId="77777777" w:rsidR="00E56EB4" w:rsidRPr="007C1C02" w:rsidRDefault="00E56EB4" w:rsidP="00E56EB4">
      <w:pPr>
        <w:spacing w:after="0"/>
        <w:jc w:val="center"/>
        <w:rPr>
          <w:rFonts w:ascii="Arial" w:hAnsi="Arial"/>
          <w:b/>
        </w:rPr>
      </w:pPr>
    </w:p>
    <w:tbl>
      <w:tblPr>
        <w:tblW w:w="8789" w:type="dxa"/>
        <w:tblInd w:w="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E56EB4" w:rsidRPr="007C1C02" w14:paraId="4046FA27" w14:textId="77777777" w:rsidTr="00E56EB4">
        <w:trPr>
          <w:trHeight w:val="441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4831F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DESCRIPCIÓN DEL PRODUCTO A ENTREGAR</w:t>
            </w:r>
          </w:p>
        </w:tc>
      </w:tr>
    </w:tbl>
    <w:p w14:paraId="7DF7855A" w14:textId="77777777" w:rsidR="00E56EB4" w:rsidRDefault="00E56EB4" w:rsidP="00E56EB4">
      <w:pPr>
        <w:spacing w:after="0"/>
        <w:jc w:val="center"/>
        <w:rPr>
          <w:rFonts w:ascii="Arial" w:hAnsi="Arial"/>
          <w:b/>
        </w:rPr>
      </w:pPr>
    </w:p>
    <w:p w14:paraId="018F18AF" w14:textId="793E0641" w:rsidR="009873DE" w:rsidRDefault="00F17394">
      <w:pPr>
        <w:spacing w:after="0"/>
        <w:rPr>
          <w:rFonts w:ascii="Arial" w:hAnsi="Arial"/>
        </w:rPr>
        <w:pPrChange w:id="4" w:author="Juan Jose Ventura Gomez" w:date="2013-09-01T23:00:00Z">
          <w:pPr>
            <w:spacing w:after="0"/>
            <w:jc w:val="center"/>
          </w:pPr>
        </w:pPrChange>
      </w:pPr>
      <w:commentRangeStart w:id="5"/>
      <w:r>
        <w:rPr>
          <w:rFonts w:ascii="Arial" w:hAnsi="Arial"/>
        </w:rPr>
        <w:t>Sistema con la capacidad de crear y mantener citas en una clínica veterinaria. Este tendrá una lista de mascotas y propietarios, con la información de contacto. El medico será capaz de programar citas en base a fecha y hora de realización, y con la descripción del procedimiento a realizar.</w:t>
      </w:r>
      <w:commentRangeEnd w:id="5"/>
      <w:r w:rsidR="0056072C">
        <w:rPr>
          <w:rStyle w:val="Refdecomentario"/>
        </w:rPr>
        <w:commentReference w:id="5"/>
      </w:r>
    </w:p>
    <w:p w14:paraId="35D47204" w14:textId="77777777" w:rsidR="00722E9A" w:rsidRDefault="00722E9A" w:rsidP="00722E9A">
      <w:pPr>
        <w:spacing w:after="0"/>
        <w:rPr>
          <w:rFonts w:ascii="Arial" w:hAnsi="Arial"/>
        </w:rPr>
      </w:pPr>
    </w:p>
    <w:p w14:paraId="3226D820" w14:textId="4E8D7954" w:rsidR="00722E9A" w:rsidRDefault="002A1853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Los mó</w:t>
      </w:r>
      <w:r w:rsidR="00722E9A">
        <w:rPr>
          <w:rFonts w:ascii="Arial" w:hAnsi="Arial"/>
        </w:rPr>
        <w:t>dulos de los que consta el sistema, son los siguiente</w:t>
      </w:r>
      <w:r>
        <w:rPr>
          <w:rFonts w:ascii="Arial" w:hAnsi="Arial"/>
        </w:rPr>
        <w:t>s</w:t>
      </w:r>
      <w:r w:rsidR="00722E9A">
        <w:rPr>
          <w:rFonts w:ascii="Arial" w:hAnsi="Arial"/>
        </w:rPr>
        <w:t>:</w:t>
      </w:r>
    </w:p>
    <w:p w14:paraId="0A9F066E" w14:textId="77777777" w:rsidR="00722E9A" w:rsidRDefault="00722E9A" w:rsidP="00722E9A">
      <w:pPr>
        <w:spacing w:after="0"/>
        <w:rPr>
          <w:rFonts w:ascii="Arial" w:hAnsi="Arial"/>
        </w:rPr>
      </w:pPr>
    </w:p>
    <w:p w14:paraId="3E782B14" w14:textId="2194C754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ingreso.</w:t>
      </w:r>
    </w:p>
    <w:p w14:paraId="4643DEE5" w14:textId="730C4FB1" w:rsid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controlar el ingreso por usuarios al sistema, identificando a la vez el nivel de acceso que tiene cada usuario.</w:t>
      </w:r>
    </w:p>
    <w:p w14:paraId="69ECA35A" w14:textId="77777777" w:rsidR="00722E9A" w:rsidRDefault="00722E9A" w:rsidP="00722E9A">
      <w:pPr>
        <w:spacing w:after="0"/>
        <w:rPr>
          <w:rFonts w:ascii="Arial" w:hAnsi="Arial"/>
        </w:rPr>
      </w:pPr>
    </w:p>
    <w:p w14:paraId="065DE8EA" w14:textId="5BBD1D91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Ingreso de Clientes.</w:t>
      </w:r>
    </w:p>
    <w:p w14:paraId="3A5A2E31" w14:textId="477A768F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crear nuevos registros de clientes, los cuales son los dueños de las mascotas</w:t>
      </w:r>
    </w:p>
    <w:p w14:paraId="34CAC9EA" w14:textId="77777777" w:rsidR="00722E9A" w:rsidRDefault="00722E9A" w:rsidP="00722E9A">
      <w:pPr>
        <w:spacing w:after="0"/>
        <w:rPr>
          <w:rFonts w:ascii="Arial" w:hAnsi="Arial"/>
        </w:rPr>
      </w:pPr>
    </w:p>
    <w:p w14:paraId="6A713F86" w14:textId="159EF6B0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Ingreso de mascotas.</w:t>
      </w:r>
    </w:p>
    <w:p w14:paraId="40231E85" w14:textId="2C88D3E5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crear las mascotas, por dueño, a quien se le creara la cita.</w:t>
      </w:r>
    </w:p>
    <w:p w14:paraId="62B0DDDD" w14:textId="77777777" w:rsidR="00722E9A" w:rsidRDefault="00722E9A" w:rsidP="00722E9A">
      <w:pPr>
        <w:spacing w:after="0"/>
        <w:rPr>
          <w:rFonts w:ascii="Arial" w:hAnsi="Arial"/>
        </w:rPr>
      </w:pPr>
    </w:p>
    <w:p w14:paraId="700B264D" w14:textId="76C93ABA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consulta de clientes.</w:t>
      </w:r>
    </w:p>
    <w:p w14:paraId="1835CEF6" w14:textId="6561F978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hacer búsquedas de clientes, y hacer modificaciones a la información de los clientes.</w:t>
      </w:r>
    </w:p>
    <w:p w14:paraId="363C488B" w14:textId="77777777" w:rsidR="00722E9A" w:rsidRDefault="00722E9A" w:rsidP="00722E9A">
      <w:pPr>
        <w:spacing w:after="0"/>
        <w:rPr>
          <w:rFonts w:ascii="Arial" w:hAnsi="Arial"/>
        </w:rPr>
      </w:pPr>
    </w:p>
    <w:p w14:paraId="3943D0B8" w14:textId="79AAEB5F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lastRenderedPageBreak/>
        <w:t>Módulo de consulta de mascotas.</w:t>
      </w:r>
    </w:p>
    <w:p w14:paraId="7AAC64CE" w14:textId="482B4C02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hacer búsquedas de mascotas, y hacer modificaciones a la información de las mascotas.</w:t>
      </w:r>
    </w:p>
    <w:p w14:paraId="41B7CD7E" w14:textId="77777777" w:rsidR="00722E9A" w:rsidRDefault="00722E9A" w:rsidP="00722E9A">
      <w:pPr>
        <w:spacing w:after="0"/>
        <w:rPr>
          <w:rFonts w:ascii="Arial" w:hAnsi="Arial"/>
        </w:rPr>
      </w:pPr>
    </w:p>
    <w:p w14:paraId="091B163A" w14:textId="6F3057D4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mantenimiento del personal de la clínica.</w:t>
      </w:r>
    </w:p>
    <w:p w14:paraId="400FCDA8" w14:textId="723F8421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Por medio de este, se crearan, eliminaran o modificaran los registros de los usuarios del sistema </w:t>
      </w:r>
      <w:r w:rsidR="00EB5D07">
        <w:rPr>
          <w:rFonts w:ascii="Arial" w:hAnsi="Arial"/>
        </w:rPr>
        <w:t>(por ejemplo: doctor(es), secretaria(s), enfermera(s)).</w:t>
      </w:r>
    </w:p>
    <w:p w14:paraId="4353422D" w14:textId="77777777" w:rsidR="00722E9A" w:rsidRDefault="00722E9A" w:rsidP="00722E9A">
      <w:pPr>
        <w:spacing w:after="0"/>
        <w:rPr>
          <w:rFonts w:ascii="Arial" w:hAnsi="Arial"/>
        </w:rPr>
      </w:pPr>
    </w:p>
    <w:p w14:paraId="5069331E" w14:textId="6EDAF131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creación de citas.</w:t>
      </w:r>
    </w:p>
    <w:p w14:paraId="09BCDE54" w14:textId="2DA9E534" w:rsidR="00EB5D07" w:rsidRDefault="00EB5D07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crear las citas por fecha y hora, para las mascotas.</w:t>
      </w:r>
    </w:p>
    <w:p w14:paraId="6C1E854C" w14:textId="77777777" w:rsidR="00722E9A" w:rsidRDefault="00722E9A" w:rsidP="00722E9A">
      <w:pPr>
        <w:spacing w:after="0"/>
        <w:rPr>
          <w:rFonts w:ascii="Arial" w:hAnsi="Arial"/>
        </w:rPr>
      </w:pPr>
    </w:p>
    <w:p w14:paraId="23196DC4" w14:textId="447E2168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Reporte de citas.</w:t>
      </w:r>
    </w:p>
    <w:p w14:paraId="69CAC791" w14:textId="530C08A0" w:rsidR="00EB5D07" w:rsidRDefault="00EB5D07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Se consulta y/o modificación de citas.</w:t>
      </w:r>
    </w:p>
    <w:p w14:paraId="11C64FE1" w14:textId="77777777" w:rsidR="00722E9A" w:rsidRPr="009873DE" w:rsidRDefault="00722E9A" w:rsidP="00722E9A">
      <w:pPr>
        <w:spacing w:after="0"/>
        <w:rPr>
          <w:rFonts w:ascii="Arial" w:hAnsi="Arial"/>
        </w:rPr>
      </w:pPr>
    </w:p>
    <w:p w14:paraId="1BC3D013" w14:textId="77777777" w:rsidR="00E56EB4" w:rsidRPr="007C1C02" w:rsidRDefault="00E56EB4" w:rsidP="0056072C">
      <w:pPr>
        <w:rPr>
          <w:rFonts w:ascii="Arial" w:hAnsi="Arial"/>
        </w:rPr>
      </w:pP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4C28034A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21E7A" w14:textId="77777777" w:rsidR="00E56EB4" w:rsidRPr="007C1C02" w:rsidRDefault="00E56EB4" w:rsidP="00E56EB4">
            <w:pPr>
              <w:shd w:val="clear" w:color="auto" w:fill="1F497D" w:themeFill="text2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ENTREGABLES FINALES</w:t>
            </w:r>
          </w:p>
        </w:tc>
      </w:tr>
    </w:tbl>
    <w:p w14:paraId="361306F9" w14:textId="77777777" w:rsidR="00E56EB4" w:rsidRPr="007C1C02" w:rsidRDefault="00E56EB4" w:rsidP="00E56EB4">
      <w:pPr>
        <w:spacing w:after="0"/>
        <w:rPr>
          <w:rFonts w:ascii="Arial" w:hAnsi="Arial"/>
        </w:rPr>
      </w:pPr>
    </w:p>
    <w:p w14:paraId="12FF572D" w14:textId="77777777" w:rsidR="00E56EB4" w:rsidRPr="007C1C02" w:rsidRDefault="00E56EB4" w:rsidP="00E56EB4">
      <w:pPr>
        <w:spacing w:after="0"/>
        <w:rPr>
          <w:rFonts w:ascii="Arial" w:hAnsi="Arial" w:cs="Arial"/>
        </w:rPr>
      </w:pPr>
      <w:r w:rsidRPr="007C1C02">
        <w:rPr>
          <w:rFonts w:ascii="Arial" w:hAnsi="Arial" w:cs="Arial"/>
        </w:rPr>
        <w:t>Para cubrir los objetivos del proyecto, se han definido los siguientes entregables:</w:t>
      </w:r>
    </w:p>
    <w:p w14:paraId="68C00F38" w14:textId="77777777" w:rsidR="00E56EB4" w:rsidRPr="007C1C02" w:rsidRDefault="00E56EB4" w:rsidP="00E56EB4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746"/>
        <w:gridCol w:w="2409"/>
        <w:gridCol w:w="1991"/>
      </w:tblGrid>
      <w:tr w:rsidR="00E56EB4" w:rsidRPr="007C1C02" w14:paraId="0A4297C5" w14:textId="77777777" w:rsidTr="00E56EB4">
        <w:tc>
          <w:tcPr>
            <w:tcW w:w="4746" w:type="dxa"/>
            <w:shd w:val="clear" w:color="auto" w:fill="003366"/>
          </w:tcPr>
          <w:p w14:paraId="2B14C830" w14:textId="77777777" w:rsidR="00E56EB4" w:rsidRPr="007C1C02" w:rsidRDefault="00E56EB4" w:rsidP="00E56EB4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color w:val="FFFFFF" w:themeColor="background1"/>
              </w:rPr>
              <w:t>Entregable</w:t>
            </w:r>
          </w:p>
        </w:tc>
        <w:tc>
          <w:tcPr>
            <w:tcW w:w="2409" w:type="dxa"/>
            <w:shd w:val="clear" w:color="auto" w:fill="003366"/>
          </w:tcPr>
          <w:p w14:paraId="5750A20B" w14:textId="77777777" w:rsidR="00E56EB4" w:rsidRPr="007C1C02" w:rsidRDefault="00E56EB4" w:rsidP="00E56EB4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color w:val="FFFFFF" w:themeColor="background1"/>
              </w:rPr>
              <w:t>Fase</w:t>
            </w:r>
          </w:p>
        </w:tc>
        <w:tc>
          <w:tcPr>
            <w:tcW w:w="1991" w:type="dxa"/>
            <w:shd w:val="clear" w:color="auto" w:fill="003366"/>
          </w:tcPr>
          <w:p w14:paraId="4B655A36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color w:val="FFFFFF" w:themeColor="background1"/>
              </w:rPr>
              <w:t>Responsabilidad</w:t>
            </w:r>
          </w:p>
        </w:tc>
      </w:tr>
      <w:tr w:rsidR="00E56EB4" w:rsidRPr="007C1C02" w14:paraId="679C96A7" w14:textId="77777777" w:rsidTr="00E56EB4">
        <w:tc>
          <w:tcPr>
            <w:tcW w:w="4746" w:type="dxa"/>
          </w:tcPr>
          <w:p w14:paraId="37C5255A" w14:textId="71725AAA" w:rsidR="00E56EB4" w:rsidRPr="007C1C02" w:rsidRDefault="00895521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del tema</w:t>
            </w:r>
          </w:p>
        </w:tc>
        <w:tc>
          <w:tcPr>
            <w:tcW w:w="2409" w:type="dxa"/>
          </w:tcPr>
          <w:p w14:paraId="2136BDCC" w14:textId="4133C11E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Primera Entrega</w:t>
            </w:r>
          </w:p>
        </w:tc>
        <w:tc>
          <w:tcPr>
            <w:tcW w:w="1991" w:type="dxa"/>
          </w:tcPr>
          <w:p w14:paraId="4C1BF541" w14:textId="4D9CCAA1" w:rsidR="00E56EB4" w:rsidRPr="007C1C02" w:rsidRDefault="004C2794" w:rsidP="004C279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Absalón Rivas</w:t>
            </w:r>
          </w:p>
        </w:tc>
      </w:tr>
      <w:tr w:rsidR="00E56EB4" w:rsidRPr="007C1C02" w14:paraId="41F2207E" w14:textId="77777777" w:rsidTr="00E56EB4">
        <w:tc>
          <w:tcPr>
            <w:tcW w:w="4746" w:type="dxa"/>
          </w:tcPr>
          <w:p w14:paraId="7D4C6EEA" w14:textId="547CC9A3" w:rsidR="00E56EB4" w:rsidRPr="007C1C02" w:rsidRDefault="00675EAD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del Proyecto</w:t>
            </w:r>
          </w:p>
        </w:tc>
        <w:tc>
          <w:tcPr>
            <w:tcW w:w="2409" w:type="dxa"/>
          </w:tcPr>
          <w:p w14:paraId="7847F693" w14:textId="57A4DE9C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Primera Entrega</w:t>
            </w:r>
          </w:p>
        </w:tc>
        <w:tc>
          <w:tcPr>
            <w:tcW w:w="1991" w:type="dxa"/>
          </w:tcPr>
          <w:p w14:paraId="7BCB5112" w14:textId="1316513E" w:rsidR="00E56EB4" w:rsidRPr="007C1C02" w:rsidRDefault="004C2794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Absalón Rivas</w:t>
            </w:r>
          </w:p>
        </w:tc>
      </w:tr>
      <w:tr w:rsidR="00E56EB4" w:rsidRPr="007C1C02" w14:paraId="4E1A7035" w14:textId="77777777" w:rsidTr="00E56EB4">
        <w:tc>
          <w:tcPr>
            <w:tcW w:w="4746" w:type="dxa"/>
          </w:tcPr>
          <w:p w14:paraId="00D54C7B" w14:textId="411AD3C1" w:rsidR="00E56EB4" w:rsidRPr="007C1C02" w:rsidRDefault="00B57E41" w:rsidP="00675EA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la Base de Datos</w:t>
            </w:r>
          </w:p>
        </w:tc>
        <w:tc>
          <w:tcPr>
            <w:tcW w:w="2409" w:type="dxa"/>
          </w:tcPr>
          <w:p w14:paraId="11E3C1D5" w14:textId="3C3299EB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Entrega</w:t>
            </w:r>
          </w:p>
        </w:tc>
        <w:tc>
          <w:tcPr>
            <w:tcW w:w="1991" w:type="dxa"/>
          </w:tcPr>
          <w:p w14:paraId="698FD63A" w14:textId="703F08CA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ins w:id="6" w:author="Absalon Rivas" w:date="2013-09-17T22:39:00Z">
              <w:r w:rsidR="00DD631A">
                <w:rPr>
                  <w:rFonts w:ascii="Arial" w:hAnsi="Arial" w:cs="Arial"/>
                </w:rPr>
                <w:t>é</w:t>
              </w:r>
            </w:ins>
            <w:del w:id="7" w:author="Absalon Rivas" w:date="2013-09-17T22:39:00Z">
              <w:r w:rsidDel="00DD631A">
                <w:rPr>
                  <w:rFonts w:ascii="Arial" w:hAnsi="Arial" w:cs="Arial"/>
                </w:rPr>
                <w:delText>e</w:delText>
              </w:r>
            </w:del>
            <w:r>
              <w:rPr>
                <w:rFonts w:ascii="Arial" w:hAnsi="Arial" w:cs="Arial"/>
              </w:rPr>
              <w:t>ctor</w:t>
            </w:r>
            <w:ins w:id="8" w:author="Absalon Rivas" w:date="2013-09-17T22:39:00Z">
              <w:r w:rsidR="00DD631A">
                <w:rPr>
                  <w:rFonts w:ascii="Arial" w:hAnsi="Arial" w:cs="Arial"/>
                </w:rPr>
                <w:t xml:space="preserve"> Méndez</w:t>
              </w:r>
            </w:ins>
          </w:p>
        </w:tc>
      </w:tr>
      <w:tr w:rsidR="008D44D6" w:rsidRPr="007C1C02" w14:paraId="024178FE" w14:textId="77777777" w:rsidTr="00E56EB4">
        <w:tc>
          <w:tcPr>
            <w:tcW w:w="4746" w:type="dxa"/>
          </w:tcPr>
          <w:p w14:paraId="1059F0E3" w14:textId="24CB687D" w:rsidR="008D44D6" w:rsidRDefault="008D44D6" w:rsidP="00675EA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 Creada</w:t>
            </w:r>
          </w:p>
        </w:tc>
        <w:tc>
          <w:tcPr>
            <w:tcW w:w="2409" w:type="dxa"/>
          </w:tcPr>
          <w:p w14:paraId="657AECCF" w14:textId="7C4792CD" w:rsidR="008D44D6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Entrega</w:t>
            </w:r>
          </w:p>
        </w:tc>
        <w:tc>
          <w:tcPr>
            <w:tcW w:w="1991" w:type="dxa"/>
          </w:tcPr>
          <w:p w14:paraId="37DBB1D1" w14:textId="20A45E77" w:rsidR="008D44D6" w:rsidRPr="007C1C02" w:rsidRDefault="008D44D6">
            <w:pPr>
              <w:spacing w:after="0"/>
              <w:jc w:val="center"/>
              <w:rPr>
                <w:rFonts w:ascii="Arial" w:hAnsi="Arial" w:cs="Arial"/>
              </w:rPr>
            </w:pPr>
            <w:del w:id="9" w:author="Absalon Rivas" w:date="2013-09-17T22:39:00Z">
              <w:r w:rsidDel="00DD631A">
                <w:rPr>
                  <w:rFonts w:ascii="Arial" w:hAnsi="Arial" w:cs="Arial"/>
                </w:rPr>
                <w:delText>Jose C</w:delText>
              </w:r>
            </w:del>
            <w:ins w:id="10" w:author="Absalon Rivas" w:date="2013-09-17T22:39:00Z">
              <w:r w:rsidR="00DD631A">
                <w:rPr>
                  <w:rFonts w:ascii="Arial" w:hAnsi="Arial" w:cs="Arial"/>
                </w:rPr>
                <w:t>C</w:t>
              </w:r>
            </w:ins>
            <w:r>
              <w:rPr>
                <w:rFonts w:ascii="Arial" w:hAnsi="Arial" w:cs="Arial"/>
              </w:rPr>
              <w:t>arlos</w:t>
            </w:r>
            <w:ins w:id="11" w:author="Absalon Rivas" w:date="2013-09-17T22:39:00Z">
              <w:r w:rsidR="00DD631A">
                <w:rPr>
                  <w:rFonts w:ascii="Arial" w:hAnsi="Arial" w:cs="Arial"/>
                </w:rPr>
                <w:t xml:space="preserve"> García</w:t>
              </w:r>
            </w:ins>
          </w:p>
        </w:tc>
      </w:tr>
      <w:tr w:rsidR="00E56EB4" w:rsidRPr="007C1C02" w14:paraId="33A2AD02" w14:textId="77777777" w:rsidTr="00E56EB4">
        <w:tc>
          <w:tcPr>
            <w:tcW w:w="4746" w:type="dxa"/>
          </w:tcPr>
          <w:p w14:paraId="674F9072" w14:textId="3932F7DD" w:rsidR="00E56EB4" w:rsidRPr="007C1C02" w:rsidRDefault="00B57E41" w:rsidP="00E56EB4">
            <w:pPr>
              <w:spacing w:after="0"/>
              <w:rPr>
                <w:rFonts w:ascii="Arial" w:hAnsi="Arial" w:cs="Arial"/>
              </w:rPr>
            </w:pPr>
            <w:commentRangeStart w:id="12"/>
            <w:r>
              <w:rPr>
                <w:rFonts w:ascii="Arial" w:hAnsi="Arial" w:cs="Arial"/>
              </w:rPr>
              <w:t>Prototipo de Interfaz de Usuario</w:t>
            </w:r>
            <w:commentRangeEnd w:id="12"/>
            <w:r w:rsidR="0056072C">
              <w:rPr>
                <w:rStyle w:val="Refdecomentario"/>
              </w:rPr>
              <w:commentReference w:id="12"/>
            </w:r>
          </w:p>
        </w:tc>
        <w:tc>
          <w:tcPr>
            <w:tcW w:w="2409" w:type="dxa"/>
          </w:tcPr>
          <w:p w14:paraId="72655488" w14:textId="41D1A688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Entrega</w:t>
            </w:r>
          </w:p>
        </w:tc>
        <w:tc>
          <w:tcPr>
            <w:tcW w:w="1991" w:type="dxa"/>
          </w:tcPr>
          <w:p w14:paraId="3468CD8F" w14:textId="5CC8C5DC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</w:t>
            </w:r>
            <w:ins w:id="13" w:author="Absalon Rivas" w:date="2013-09-17T22:39:00Z">
              <w:r w:rsidR="00DD631A">
                <w:rPr>
                  <w:rFonts w:ascii="Arial" w:hAnsi="Arial" w:cs="Arial"/>
                </w:rPr>
                <w:t xml:space="preserve"> Burgos</w:t>
              </w:r>
            </w:ins>
          </w:p>
        </w:tc>
      </w:tr>
      <w:tr w:rsidR="00E56EB4" w:rsidRPr="007C1C02" w14:paraId="5C26F733" w14:textId="77777777" w:rsidTr="00E56EB4">
        <w:tc>
          <w:tcPr>
            <w:tcW w:w="4746" w:type="dxa"/>
          </w:tcPr>
          <w:p w14:paraId="02D3F933" w14:textId="12ED2CD8" w:rsidR="00E56EB4" w:rsidRPr="00BD1173" w:rsidRDefault="008D44D6" w:rsidP="00E56EB4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Versión Final instalada en un equipo de prueba (laptop del grupo)</w:t>
            </w:r>
          </w:p>
        </w:tc>
        <w:tc>
          <w:tcPr>
            <w:tcW w:w="2409" w:type="dxa"/>
          </w:tcPr>
          <w:p w14:paraId="190BDA58" w14:textId="3BF49ABE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 Entrega</w:t>
            </w:r>
          </w:p>
        </w:tc>
        <w:tc>
          <w:tcPr>
            <w:tcW w:w="1991" w:type="dxa"/>
          </w:tcPr>
          <w:p w14:paraId="76C41A04" w14:textId="1D5B5F77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Absalon</w:t>
            </w:r>
            <w:ins w:id="14" w:author="Absalon Rivas" w:date="2013-09-17T22:39:00Z">
              <w:r w:rsidR="00DD631A">
                <w:rPr>
                  <w:rFonts w:ascii="Arial" w:hAnsi="Arial" w:cs="Arial"/>
                </w:rPr>
                <w:t xml:space="preserve"> Rivas</w:t>
              </w:r>
            </w:ins>
          </w:p>
        </w:tc>
      </w:tr>
      <w:tr w:rsidR="00E56EB4" w:rsidRPr="007C1C02" w14:paraId="0FF85F87" w14:textId="77777777" w:rsidTr="00E56EB4">
        <w:tc>
          <w:tcPr>
            <w:tcW w:w="4746" w:type="dxa"/>
          </w:tcPr>
          <w:p w14:paraId="5DE64128" w14:textId="776EDEA5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del Usuario</w:t>
            </w:r>
          </w:p>
        </w:tc>
        <w:tc>
          <w:tcPr>
            <w:tcW w:w="2409" w:type="dxa"/>
          </w:tcPr>
          <w:p w14:paraId="655E8F5E" w14:textId="6C163E0D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 Entrega</w:t>
            </w:r>
          </w:p>
        </w:tc>
        <w:tc>
          <w:tcPr>
            <w:tcW w:w="1991" w:type="dxa"/>
          </w:tcPr>
          <w:p w14:paraId="77AF024E" w14:textId="556A2A33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</w:t>
            </w:r>
            <w:ins w:id="15" w:author="Absalon Rivas" w:date="2013-09-17T22:39:00Z">
              <w:r w:rsidR="00DD631A">
                <w:rPr>
                  <w:rFonts w:ascii="Arial" w:hAnsi="Arial" w:cs="Arial"/>
                </w:rPr>
                <w:t xml:space="preserve"> Burgos</w:t>
              </w:r>
            </w:ins>
          </w:p>
        </w:tc>
      </w:tr>
      <w:tr w:rsidR="00E56EB4" w:rsidRPr="007C1C02" w14:paraId="54E5241E" w14:textId="77777777" w:rsidTr="00E56EB4">
        <w:tc>
          <w:tcPr>
            <w:tcW w:w="4746" w:type="dxa"/>
          </w:tcPr>
          <w:p w14:paraId="467574D1" w14:textId="7B56CDC4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 del Sistema</w:t>
            </w:r>
          </w:p>
        </w:tc>
        <w:tc>
          <w:tcPr>
            <w:tcW w:w="2409" w:type="dxa"/>
          </w:tcPr>
          <w:p w14:paraId="230F474D" w14:textId="31A0ECD2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 Entrega</w:t>
            </w:r>
          </w:p>
        </w:tc>
        <w:tc>
          <w:tcPr>
            <w:tcW w:w="1991" w:type="dxa"/>
          </w:tcPr>
          <w:p w14:paraId="1C2F127E" w14:textId="47B9B87D" w:rsidR="00E56EB4" w:rsidRPr="007C1C02" w:rsidRDefault="008D44D6">
            <w:pPr>
              <w:spacing w:after="0"/>
              <w:jc w:val="center"/>
              <w:rPr>
                <w:rFonts w:ascii="Arial" w:hAnsi="Arial" w:cs="Arial"/>
              </w:rPr>
            </w:pPr>
            <w:commentRangeStart w:id="16"/>
            <w:r>
              <w:rPr>
                <w:rFonts w:ascii="Arial" w:hAnsi="Arial" w:cs="Arial"/>
              </w:rPr>
              <w:t>H</w:t>
            </w:r>
            <w:ins w:id="17" w:author="Absalon Rivas" w:date="2013-09-17T22:39:00Z">
              <w:r w:rsidR="00DD631A">
                <w:rPr>
                  <w:rFonts w:ascii="Arial" w:hAnsi="Arial" w:cs="Arial"/>
                </w:rPr>
                <w:t>é</w:t>
              </w:r>
            </w:ins>
            <w:del w:id="18" w:author="Absalon Rivas" w:date="2013-09-17T22:39:00Z">
              <w:r w:rsidDel="00DD631A">
                <w:rPr>
                  <w:rFonts w:ascii="Arial" w:hAnsi="Arial" w:cs="Arial"/>
                </w:rPr>
                <w:delText>e</w:delText>
              </w:r>
            </w:del>
            <w:r>
              <w:rPr>
                <w:rFonts w:ascii="Arial" w:hAnsi="Arial" w:cs="Arial"/>
              </w:rPr>
              <w:t xml:space="preserve">ctor y </w:t>
            </w:r>
            <w:del w:id="19" w:author="Absalon Rivas" w:date="2013-09-17T22:39:00Z">
              <w:r w:rsidDel="00DD631A">
                <w:rPr>
                  <w:rFonts w:ascii="Arial" w:hAnsi="Arial" w:cs="Arial"/>
                </w:rPr>
                <w:delText xml:space="preserve">Jose </w:delText>
              </w:r>
            </w:del>
            <w:r>
              <w:rPr>
                <w:rFonts w:ascii="Arial" w:hAnsi="Arial" w:cs="Arial"/>
              </w:rPr>
              <w:t>Carlos</w:t>
            </w:r>
            <w:commentRangeEnd w:id="16"/>
            <w:r w:rsidR="0056072C">
              <w:rPr>
                <w:rStyle w:val="Refdecomentario"/>
              </w:rPr>
              <w:commentReference w:id="16"/>
            </w:r>
          </w:p>
        </w:tc>
      </w:tr>
    </w:tbl>
    <w:p w14:paraId="09910E9D" w14:textId="77777777" w:rsidR="00E56EB4" w:rsidRDefault="00E56EB4" w:rsidP="00E56EB4">
      <w:pPr>
        <w:spacing w:after="0"/>
        <w:rPr>
          <w:rFonts w:ascii="Arial" w:hAnsi="Arial"/>
          <w:b/>
        </w:rPr>
      </w:pPr>
    </w:p>
    <w:p w14:paraId="1CEA4CEB" w14:textId="77777777" w:rsidR="00E56EB4" w:rsidRPr="007C1C02" w:rsidRDefault="00E56EB4" w:rsidP="00E56EB4">
      <w:pPr>
        <w:spacing w:after="0"/>
        <w:jc w:val="center"/>
        <w:rPr>
          <w:rFonts w:ascii="Arial" w:hAnsi="Arial"/>
          <w:b/>
        </w:rPr>
      </w:pP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57511C6D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79FF9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SUPUESTOS</w:t>
            </w:r>
          </w:p>
        </w:tc>
      </w:tr>
    </w:tbl>
    <w:p w14:paraId="5DBC5CEF" w14:textId="77777777" w:rsidR="00E56EB4" w:rsidRDefault="00E56EB4" w:rsidP="00E56EB4">
      <w:pPr>
        <w:spacing w:after="0"/>
        <w:rPr>
          <w:rFonts w:ascii="Arial" w:hAnsi="Arial" w:cs="Arial"/>
        </w:rPr>
      </w:pPr>
    </w:p>
    <w:p w14:paraId="35B7D351" w14:textId="5D7CF002" w:rsidR="005629B8" w:rsidRPr="00EE0099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commentRangeStart w:id="20"/>
      <w:r>
        <w:rPr>
          <w:rFonts w:ascii="Arial" w:hAnsi="Arial" w:cs="Arial"/>
        </w:rPr>
        <w:t>Separación de mascotas por dueño.</w:t>
      </w:r>
    </w:p>
    <w:p w14:paraId="1D106FAB" w14:textId="2A7102C6" w:rsidR="00EE0099" w:rsidRPr="00EE0099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Las citas se realizan por mascota.</w:t>
      </w:r>
    </w:p>
    <w:p w14:paraId="4C9926C4" w14:textId="2BADDF84" w:rsidR="00EE0099" w:rsidRPr="00EE0099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Control de acceso por contraseña.</w:t>
      </w:r>
    </w:p>
    <w:p w14:paraId="4864A5B1" w14:textId="29FC11ED" w:rsidR="00EE0099" w:rsidRPr="008D44D6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Control de citas realizadas, aplazadas y canceladas.</w:t>
      </w:r>
    </w:p>
    <w:p w14:paraId="64AB3F2A" w14:textId="1BCD7A7C" w:rsidR="008D44D6" w:rsidRPr="00EE0099" w:rsidRDefault="008D44D6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La veterinaria proporcionara un equipo para colocar el sistema.</w:t>
      </w:r>
    </w:p>
    <w:commentRangeEnd w:id="20"/>
    <w:p w14:paraId="68328A7D" w14:textId="77777777" w:rsidR="005629B8" w:rsidRPr="007C1C02" w:rsidRDefault="0056072C" w:rsidP="00E56EB4">
      <w:pPr>
        <w:spacing w:after="0"/>
        <w:rPr>
          <w:rFonts w:ascii="Arial" w:hAnsi="Arial" w:cs="Arial"/>
        </w:rPr>
      </w:pPr>
      <w:r>
        <w:rPr>
          <w:rStyle w:val="Refdecomentario"/>
        </w:rPr>
        <w:commentReference w:id="20"/>
      </w: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044A4DA1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626C6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RESTRICCIONES</w:t>
            </w:r>
          </w:p>
        </w:tc>
      </w:tr>
    </w:tbl>
    <w:p w14:paraId="3190C8D8" w14:textId="77777777" w:rsidR="00E56EB4" w:rsidRDefault="00E56EB4" w:rsidP="00E56EB4">
      <w:pPr>
        <w:pStyle w:val="Prrafodelista"/>
        <w:spacing w:after="0"/>
        <w:ind w:left="0"/>
        <w:jc w:val="left"/>
        <w:rPr>
          <w:rFonts w:ascii="Arial" w:hAnsi="Arial"/>
        </w:rPr>
      </w:pPr>
    </w:p>
    <w:p w14:paraId="7B08BB76" w14:textId="27B2E484" w:rsidR="001F414A" w:rsidRDefault="00EE0099" w:rsidP="001F414A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commentRangeStart w:id="21"/>
      <w:r>
        <w:rPr>
          <w:rFonts w:ascii="Arial" w:hAnsi="Arial"/>
        </w:rPr>
        <w:t>Solo controla la agenda de citas.</w:t>
      </w:r>
    </w:p>
    <w:p w14:paraId="0D12DCF2" w14:textId="2B0CE0E6" w:rsidR="00EE0099" w:rsidRDefault="00EE0099" w:rsidP="001F414A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Información básica de clientes y mascotas.</w:t>
      </w:r>
    </w:p>
    <w:p w14:paraId="14522E26" w14:textId="4192D860" w:rsidR="00EE0099" w:rsidRDefault="00EE0099" w:rsidP="00EE0099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Solo para uso interno.</w:t>
      </w:r>
    </w:p>
    <w:p w14:paraId="00E872A5" w14:textId="4DE003B5" w:rsidR="008D44D6" w:rsidRDefault="008D44D6" w:rsidP="008D44D6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No se registran ingresos por consulta.</w:t>
      </w:r>
    </w:p>
    <w:p w14:paraId="2DEF3C10" w14:textId="567FAE9A" w:rsidR="008D44D6" w:rsidRPr="008D44D6" w:rsidRDefault="008D44D6" w:rsidP="008D44D6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No permite llevar un inventario de materiales en la clínica.</w:t>
      </w:r>
    </w:p>
    <w:commentRangeEnd w:id="21"/>
    <w:p w14:paraId="190C93E2" w14:textId="77777777" w:rsidR="001F414A" w:rsidRDefault="0056072C" w:rsidP="00E56EB4">
      <w:pPr>
        <w:pStyle w:val="Prrafodelista"/>
        <w:spacing w:after="0"/>
        <w:ind w:left="0"/>
        <w:jc w:val="left"/>
        <w:rPr>
          <w:rFonts w:ascii="Arial" w:hAnsi="Arial"/>
        </w:rPr>
      </w:pPr>
      <w:r>
        <w:rPr>
          <w:rStyle w:val="Refdecomentario"/>
        </w:rPr>
        <w:commentReference w:id="21"/>
      </w:r>
    </w:p>
    <w:p w14:paraId="35171EA0" w14:textId="77777777" w:rsidR="002C22BB" w:rsidRDefault="002C22BB" w:rsidP="00E56EB4">
      <w:pPr>
        <w:pStyle w:val="Prrafodelista"/>
        <w:spacing w:after="0"/>
        <w:ind w:left="0"/>
        <w:jc w:val="left"/>
        <w:rPr>
          <w:rFonts w:ascii="Arial" w:hAnsi="Arial"/>
        </w:rPr>
      </w:pPr>
    </w:p>
    <w:p w14:paraId="52FEBAB6" w14:textId="114DC91D" w:rsidR="002C22BB" w:rsidRDefault="002C22BB">
      <w:pPr>
        <w:spacing w:after="0"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0290DB6" w14:textId="77777777" w:rsidR="002C22BB" w:rsidRPr="007C1C02" w:rsidRDefault="002C22BB" w:rsidP="00E56EB4">
      <w:pPr>
        <w:pStyle w:val="Prrafodelista"/>
        <w:spacing w:after="0"/>
        <w:ind w:left="0"/>
        <w:jc w:val="left"/>
        <w:rPr>
          <w:rFonts w:ascii="Arial" w:hAnsi="Arial"/>
        </w:rPr>
      </w:pP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360015D2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5D885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ORGANIZACIÓN DEL PROYECTO</w:t>
            </w:r>
          </w:p>
        </w:tc>
      </w:tr>
    </w:tbl>
    <w:p w14:paraId="4BF3BA41" w14:textId="77777777" w:rsidR="003820A8" w:rsidRDefault="003820A8" w:rsidP="00E56EB4">
      <w:pPr>
        <w:spacing w:after="0"/>
        <w:jc w:val="center"/>
        <w:rPr>
          <w:ins w:id="22" w:author="Absalon Rivas" w:date="2013-09-26T18:07:00Z"/>
          <w:rFonts w:ascii="Arial" w:hAnsi="Arial"/>
        </w:rPr>
      </w:pPr>
    </w:p>
    <w:p w14:paraId="603D1EA9" w14:textId="77777777" w:rsidR="003820A8" w:rsidRDefault="003820A8" w:rsidP="00E56EB4">
      <w:pPr>
        <w:spacing w:after="0"/>
        <w:jc w:val="center"/>
        <w:rPr>
          <w:ins w:id="23" w:author="Absalon Rivas" w:date="2013-09-26T18:07:00Z"/>
          <w:rFonts w:ascii="Arial" w:hAnsi="Arial"/>
        </w:rPr>
      </w:pPr>
    </w:p>
    <w:p w14:paraId="38D9A8E0" w14:textId="77777777" w:rsidR="003820A8" w:rsidRDefault="0056072C" w:rsidP="003820A8">
      <w:pPr>
        <w:spacing w:after="0"/>
        <w:jc w:val="center"/>
        <w:rPr>
          <w:rFonts w:ascii="Arial" w:hAnsi="Arial"/>
        </w:rPr>
      </w:pPr>
      <w:r>
        <w:rPr>
          <w:rStyle w:val="Refdecomentario"/>
        </w:rPr>
        <w:commentReference w:id="24"/>
      </w:r>
      <w:r w:rsidR="003820A8" w:rsidRPr="006C1EB4">
        <w:rPr>
          <w:rFonts w:ascii="Arial" w:hAnsi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25B069" wp14:editId="5BED938B">
                <wp:simplePos x="0" y="0"/>
                <wp:positionH relativeFrom="page">
                  <wp:posOffset>3019647</wp:posOffset>
                </wp:positionH>
                <wp:positionV relativeFrom="paragraph">
                  <wp:posOffset>2206832</wp:posOffset>
                </wp:positionV>
                <wp:extent cx="1765004" cy="265430"/>
                <wp:effectExtent l="0" t="0" r="2603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004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63B7" w14:textId="77777777" w:rsidR="003820A8" w:rsidRPr="006E3750" w:rsidRDefault="003820A8" w:rsidP="003820A8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Usuarios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B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75pt;margin-top:173.75pt;width:139pt;height:2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oqJAIAAEY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">
                <v:textbox>
                  <w:txbxContent>
                    <w:p w14:paraId="128F63B7" w14:textId="77777777" w:rsidR="003820A8" w:rsidRPr="006E3750" w:rsidRDefault="003820A8" w:rsidP="003820A8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Usuarios del Sistema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20A8" w:rsidRPr="006C1EB4">
        <w:rPr>
          <w:rFonts w:ascii="Arial" w:hAnsi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422ED0" wp14:editId="3A0AA9F2">
                <wp:simplePos x="0" y="0"/>
                <wp:positionH relativeFrom="page">
                  <wp:posOffset>1826895</wp:posOffset>
                </wp:positionH>
                <wp:positionV relativeFrom="paragraph">
                  <wp:posOffset>803113</wp:posOffset>
                </wp:positionV>
                <wp:extent cx="1424763" cy="265430"/>
                <wp:effectExtent l="0" t="0" r="23495" b="203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15AF" w14:textId="77777777" w:rsidR="003820A8" w:rsidRPr="006C1EB4" w:rsidRDefault="003820A8" w:rsidP="003820A8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Líderes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2ED0" id="_x0000_s1027" type="#_x0000_t202" style="position:absolute;left:0;text-align:left;margin-left:143.85pt;margin-top:63.25pt;width:112.2pt;height:20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">
                <v:textbox>
                  <w:txbxContent>
                    <w:p w14:paraId="21F115AF" w14:textId="77777777" w:rsidR="003820A8" w:rsidRPr="006C1EB4" w:rsidRDefault="003820A8" w:rsidP="003820A8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Líderes de Proyecto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20A8"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66E39" wp14:editId="4B5F5B38">
                <wp:simplePos x="0" y="0"/>
                <wp:positionH relativeFrom="column">
                  <wp:posOffset>1847850</wp:posOffset>
                </wp:positionH>
                <wp:positionV relativeFrom="paragraph">
                  <wp:posOffset>1115222</wp:posOffset>
                </wp:positionV>
                <wp:extent cx="0" cy="1371600"/>
                <wp:effectExtent l="57150" t="1905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B14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87.8pt" to="145.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20A8"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5D5F" wp14:editId="1479B9D1">
                <wp:simplePos x="0" y="0"/>
                <wp:positionH relativeFrom="column">
                  <wp:posOffset>1924050</wp:posOffset>
                </wp:positionH>
                <wp:positionV relativeFrom="paragraph">
                  <wp:posOffset>1125855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2403D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88.65pt" to="151.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20A8">
        <w:rPr>
          <w:rFonts w:ascii="Arial" w:hAnsi="Arial"/>
          <w:noProof/>
          <w:snapToGrid/>
          <w:lang w:val="en-US"/>
        </w:rPr>
        <w:drawing>
          <wp:inline distT="0" distB="0" distL="0" distR="0" wp14:anchorId="1CDA3229" wp14:editId="79C32150">
            <wp:extent cx="5486400" cy="2234242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1306C19" w14:textId="77777777" w:rsidR="003820A8" w:rsidRDefault="003820A8" w:rsidP="003820A8">
      <w:pPr>
        <w:spacing w:after="0"/>
        <w:jc w:val="center"/>
        <w:rPr>
          <w:rFonts w:ascii="Arial" w:hAnsi="Arial"/>
        </w:rPr>
      </w:pPr>
    </w:p>
    <w:p w14:paraId="09AFC2F1" w14:textId="77777777" w:rsidR="003820A8" w:rsidRDefault="003820A8" w:rsidP="003820A8">
      <w:pPr>
        <w:spacing w:after="0"/>
        <w:jc w:val="center"/>
        <w:rPr>
          <w:rFonts w:ascii="Arial" w:hAnsi="Arial"/>
        </w:rPr>
      </w:pP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1F2C5" wp14:editId="702B6161">
                <wp:simplePos x="0" y="0"/>
                <wp:positionH relativeFrom="column">
                  <wp:posOffset>4954270</wp:posOffset>
                </wp:positionH>
                <wp:positionV relativeFrom="paragraph">
                  <wp:posOffset>80483</wp:posOffset>
                </wp:positionV>
                <wp:extent cx="0" cy="212651"/>
                <wp:effectExtent l="57150" t="19050" r="76200" b="927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4DB71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6.35pt" to="390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3C312" wp14:editId="019F54B2">
                <wp:simplePos x="0" y="0"/>
                <wp:positionH relativeFrom="column">
                  <wp:posOffset>2728433</wp:posOffset>
                </wp:positionH>
                <wp:positionV relativeFrom="paragraph">
                  <wp:posOffset>95885</wp:posOffset>
                </wp:positionV>
                <wp:extent cx="0" cy="212090"/>
                <wp:effectExtent l="57150" t="19050" r="76200" b="927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87546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7.55pt" to="214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0EB42" wp14:editId="64CE1E77">
                <wp:simplePos x="0" y="0"/>
                <wp:positionH relativeFrom="column">
                  <wp:posOffset>792126</wp:posOffset>
                </wp:positionH>
                <wp:positionV relativeFrom="paragraph">
                  <wp:posOffset>105986</wp:posOffset>
                </wp:positionV>
                <wp:extent cx="0" cy="212651"/>
                <wp:effectExtent l="57150" t="19050" r="76200" b="927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4126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5pt,8.35pt" to="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39837" wp14:editId="37A35FC8">
                <wp:simplePos x="0" y="0"/>
                <wp:positionH relativeFrom="column">
                  <wp:posOffset>781050</wp:posOffset>
                </wp:positionH>
                <wp:positionV relativeFrom="paragraph">
                  <wp:posOffset>85887</wp:posOffset>
                </wp:positionV>
                <wp:extent cx="4171950" cy="0"/>
                <wp:effectExtent l="38100" t="38100" r="762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0984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6.75pt" to="39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6D65272" w14:textId="77777777" w:rsidR="003820A8" w:rsidRDefault="003820A8" w:rsidP="003820A8">
      <w:pPr>
        <w:spacing w:after="0"/>
        <w:jc w:val="left"/>
        <w:rPr>
          <w:rFonts w:ascii="Arial" w:hAnsi="Arial"/>
        </w:rPr>
      </w:pPr>
      <w:r>
        <w:rPr>
          <w:rFonts w:ascii="Arial" w:hAnsi="Arial"/>
          <w:noProof/>
          <w:snapToGrid/>
          <w:lang w:val="en-US"/>
        </w:rPr>
        <w:drawing>
          <wp:inline distT="0" distB="0" distL="0" distR="0" wp14:anchorId="119E416B" wp14:editId="7F405D77">
            <wp:extent cx="5486400" cy="3200400"/>
            <wp:effectExtent l="3810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C51F946" w14:textId="48F81D82" w:rsidR="00E56EB4" w:rsidRPr="007C1C02" w:rsidRDefault="00E56EB4" w:rsidP="00E56EB4">
      <w:pPr>
        <w:spacing w:after="0"/>
        <w:jc w:val="center"/>
        <w:rPr>
          <w:rFonts w:ascii="Arial" w:hAnsi="Arial"/>
        </w:rPr>
      </w:pPr>
    </w:p>
    <w:p w14:paraId="2FD4C00F" w14:textId="77777777" w:rsidR="00E56EB4" w:rsidRDefault="00E56EB4" w:rsidP="00E56EB4">
      <w:pPr>
        <w:spacing w:after="0"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FD8B9D2" w14:textId="77777777" w:rsidR="00E56EB4" w:rsidRPr="007C1C02" w:rsidRDefault="00E56EB4" w:rsidP="00E56EB4">
      <w:pPr>
        <w:pStyle w:val="Prrafodelista"/>
        <w:numPr>
          <w:ilvl w:val="0"/>
          <w:numId w:val="23"/>
        </w:numPr>
        <w:spacing w:after="0"/>
        <w:outlineLvl w:val="0"/>
        <w:rPr>
          <w:rFonts w:ascii="Arial" w:hAnsi="Arial"/>
          <w:b/>
        </w:rPr>
      </w:pPr>
      <w:bookmarkStart w:id="25" w:name="_Toc365752515"/>
      <w:r>
        <w:rPr>
          <w:rFonts w:ascii="Arial" w:hAnsi="Arial"/>
          <w:b/>
        </w:rPr>
        <w:lastRenderedPageBreak/>
        <w:t>Declaración del alcance</w:t>
      </w:r>
      <w:bookmarkEnd w:id="25"/>
    </w:p>
    <w:p w14:paraId="085D73E0" w14:textId="77777777" w:rsidR="00E56EB4" w:rsidRPr="007C1C02" w:rsidRDefault="00E56EB4" w:rsidP="00E56EB4">
      <w:pPr>
        <w:rPr>
          <w:rFonts w:ascii="Arial" w:hAnsi="Arial" w:cs="Arial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1445"/>
        <w:gridCol w:w="1467"/>
        <w:gridCol w:w="1444"/>
        <w:gridCol w:w="1442"/>
        <w:gridCol w:w="1990"/>
      </w:tblGrid>
      <w:tr w:rsidR="00E56EB4" w:rsidRPr="007C1C02" w14:paraId="35F5B4E2" w14:textId="77777777" w:rsidTr="00E56EB4">
        <w:trPr>
          <w:trHeight w:val="268"/>
        </w:trPr>
        <w:tc>
          <w:tcPr>
            <w:tcW w:w="9229" w:type="dxa"/>
            <w:gridSpan w:val="6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1F497D"/>
            <w:hideMark/>
          </w:tcPr>
          <w:p w14:paraId="04330FE7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CONTROL  DE  VERSIONES  </w:t>
            </w:r>
          </w:p>
        </w:tc>
      </w:tr>
      <w:tr w:rsidR="00E56EB4" w:rsidRPr="007C1C02" w14:paraId="4FD3F1D0" w14:textId="77777777" w:rsidTr="00E56EB4">
        <w:trPr>
          <w:trHeight w:val="268"/>
        </w:trPr>
        <w:tc>
          <w:tcPr>
            <w:tcW w:w="14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2E292323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Versión 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7B35B1CE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Hecha  por 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55F31F99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Revisada  por 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6B1022D8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Aprobada  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6515B8BE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Fecha  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0D5D5008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Motivo</w:t>
            </w:r>
          </w:p>
        </w:tc>
      </w:tr>
      <w:tr w:rsidR="00E56EB4" w:rsidRPr="007C1C02" w14:paraId="52EBBD56" w14:textId="77777777" w:rsidTr="00E56EB4">
        <w:trPr>
          <w:trHeight w:val="281"/>
        </w:trPr>
        <w:tc>
          <w:tcPr>
            <w:tcW w:w="14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10F0872A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767E1E7C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5F647F25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2D6E9146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 xml:space="preserve"> 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05C7F450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62F45848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 xml:space="preserve">                                    </w:t>
            </w:r>
          </w:p>
        </w:tc>
      </w:tr>
      <w:tr w:rsidR="00E56EB4" w:rsidRPr="007C1C02" w14:paraId="3073914F" w14:textId="77777777" w:rsidTr="00E56EB4">
        <w:trPr>
          <w:trHeight w:val="281"/>
        </w:trPr>
        <w:tc>
          <w:tcPr>
            <w:tcW w:w="14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CB7DC2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1.0  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A45C6E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Grupo  1 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7AE9D0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68A22A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21D151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67E2C5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 xml:space="preserve">                                </w:t>
            </w:r>
          </w:p>
        </w:tc>
      </w:tr>
    </w:tbl>
    <w:p w14:paraId="5C9A5332" w14:textId="77777777" w:rsidR="00E56EB4" w:rsidRPr="007C1C02" w:rsidRDefault="00E56EB4" w:rsidP="00E56EB4">
      <w:pPr>
        <w:spacing w:line="387" w:lineRule="exact"/>
        <w:ind w:right="-20"/>
        <w:jc w:val="center"/>
        <w:rPr>
          <w:rFonts w:ascii="Arial" w:eastAsia="Verdana" w:hAnsi="Arial" w:cs="Arial"/>
          <w:i/>
          <w:sz w:val="36"/>
          <w:szCs w:val="36"/>
        </w:rPr>
      </w:pP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SC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O</w:t>
      </w:r>
      <w:r w:rsidRPr="007C1C02">
        <w:rPr>
          <w:rFonts w:ascii="Arial" w:eastAsia="Verdana" w:hAnsi="Arial" w:cs="Arial"/>
          <w:i/>
          <w:spacing w:val="-1"/>
          <w:position w:val="-1"/>
          <w:sz w:val="36"/>
          <w:szCs w:val="36"/>
        </w:rPr>
        <w:t>P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E</w:t>
      </w:r>
      <w:r w:rsidRPr="007C1C02">
        <w:rPr>
          <w:rFonts w:ascii="Arial" w:eastAsia="Verdana" w:hAnsi="Arial" w:cs="Arial"/>
          <w:i/>
          <w:w w:val="50"/>
          <w:position w:val="-1"/>
          <w:sz w:val="36"/>
          <w:szCs w:val="36"/>
        </w:rPr>
        <w:t xml:space="preserve"> </w:t>
      </w:r>
      <w:r w:rsidRPr="007C1C02">
        <w:rPr>
          <w:rFonts w:ascii="Arial" w:eastAsia="Verdana" w:hAnsi="Arial" w:cs="Arial"/>
          <w:i/>
          <w:spacing w:val="1"/>
          <w:w w:val="50"/>
          <w:position w:val="-1"/>
          <w:sz w:val="36"/>
          <w:szCs w:val="36"/>
        </w:rPr>
        <w:t> </w:t>
      </w: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S</w:t>
      </w:r>
      <w:r w:rsidRPr="007C1C02">
        <w:rPr>
          <w:rFonts w:ascii="Arial" w:eastAsia="Verdana" w:hAnsi="Arial" w:cs="Arial"/>
          <w:i/>
          <w:spacing w:val="-1"/>
          <w:position w:val="-1"/>
          <w:sz w:val="36"/>
          <w:szCs w:val="36"/>
        </w:rPr>
        <w:t>TA</w:t>
      </w: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T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E</w:t>
      </w:r>
      <w:r w:rsidRPr="007C1C02">
        <w:rPr>
          <w:rFonts w:ascii="Arial" w:eastAsia="Verdana" w:hAnsi="Arial" w:cs="Arial"/>
          <w:i/>
          <w:spacing w:val="-1"/>
          <w:position w:val="-1"/>
          <w:sz w:val="36"/>
          <w:szCs w:val="36"/>
        </w:rPr>
        <w:t>M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EN</w:t>
      </w: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T</w:t>
      </w:r>
    </w:p>
    <w:p w14:paraId="27769AA7" w14:textId="77777777" w:rsidR="00E56EB4" w:rsidRPr="007C1C02" w:rsidRDefault="00E56EB4" w:rsidP="00E56EB4">
      <w:pPr>
        <w:spacing w:line="251" w:lineRule="exact"/>
        <w:ind w:left="119" w:right="-20"/>
        <w:rPr>
          <w:rFonts w:ascii="Arial" w:eastAsia="Verdana" w:hAnsi="Arial" w:cs="Arial"/>
          <w:sz w:val="26"/>
          <w:szCs w:val="26"/>
        </w:rPr>
      </w:pPr>
      <w:r w:rsidRPr="007C1C02">
        <w:rPr>
          <w:rFonts w:ascii="Arial" w:eastAsia="Verdana" w:hAnsi="Arial" w:cs="Arial"/>
          <w:w w:val="49"/>
          <w:position w:val="-1"/>
          <w:sz w:val="26"/>
          <w:szCs w:val="26"/>
        </w:rPr>
        <w:t xml:space="preserve">  </w:t>
      </w:r>
    </w:p>
    <w:tbl>
      <w:tblPr>
        <w:tblW w:w="9214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0"/>
        <w:gridCol w:w="3004"/>
      </w:tblGrid>
      <w:tr w:rsidR="00E56EB4" w:rsidRPr="007C1C02" w14:paraId="29891971" w14:textId="77777777" w:rsidTr="00E56EB4">
        <w:trPr>
          <w:trHeight w:hRule="exact" w:val="271"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0C17CB51" w14:textId="77777777" w:rsidR="00E56EB4" w:rsidRPr="007C1C02" w:rsidRDefault="00E56EB4" w:rsidP="00E56EB4">
            <w:pPr>
              <w:spacing w:before="21" w:line="238" w:lineRule="exact"/>
              <w:ind w:left="142" w:right="-20" w:hanging="40"/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</w:pPr>
            <w:r w:rsidRPr="007C1C02"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  <w:t>NOMBRE DEL PROYECTO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07DFA351" w14:textId="77777777" w:rsidR="00E56EB4" w:rsidRPr="007C1C02" w:rsidRDefault="00E56EB4" w:rsidP="00E56EB4">
            <w:pPr>
              <w:spacing w:before="21" w:line="238" w:lineRule="exact"/>
              <w:ind w:left="102" w:right="-20"/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</w:pPr>
            <w:r w:rsidRPr="007C1C02"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  <w:t>CODIGO DEL PROYECTO</w:t>
            </w:r>
          </w:p>
        </w:tc>
      </w:tr>
      <w:tr w:rsidR="00E56EB4" w:rsidRPr="007C1C02" w14:paraId="7E043856" w14:textId="77777777" w:rsidTr="00E56EB4">
        <w:trPr>
          <w:trHeight w:hRule="exact" w:val="599"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D4AD" w14:textId="22271151" w:rsidR="00E56EB4" w:rsidRPr="007C1C02" w:rsidRDefault="001E630F" w:rsidP="00E56EB4">
            <w:pPr>
              <w:spacing w:before="1" w:line="238" w:lineRule="exact"/>
              <w:ind w:left="102" w:right="142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Sistema de Control de Citas para Clínica Veterinaria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B568" w14:textId="77777777" w:rsidR="00E56EB4" w:rsidRPr="007C1C02" w:rsidRDefault="00E56EB4" w:rsidP="00E56EB4">
            <w:pPr>
              <w:spacing w:before="21"/>
              <w:ind w:left="102" w:right="-20"/>
              <w:rPr>
                <w:rFonts w:ascii="Arial" w:eastAsia="Verdana" w:hAnsi="Arial" w:cs="Arial"/>
                <w:sz w:val="20"/>
                <w:szCs w:val="20"/>
              </w:rPr>
            </w:pPr>
            <w:r w:rsidRPr="007C1C02">
              <w:rPr>
                <w:rFonts w:ascii="Arial" w:eastAsia="Verdana" w:hAnsi="Arial" w:cs="Arial"/>
                <w:sz w:val="20"/>
                <w:szCs w:val="20"/>
              </w:rPr>
              <w:t>001</w:t>
            </w:r>
          </w:p>
        </w:tc>
      </w:tr>
    </w:tbl>
    <w:p w14:paraId="02F2281E" w14:textId="77777777" w:rsidR="00E56EB4" w:rsidRPr="007C1C02" w:rsidRDefault="00E56EB4" w:rsidP="00E56EB4">
      <w:pPr>
        <w:spacing w:before="11" w:line="260" w:lineRule="exact"/>
        <w:rPr>
          <w:rFonts w:ascii="Arial" w:hAnsi="Arial" w:cs="Arial"/>
          <w:sz w:val="26"/>
          <w:szCs w:val="26"/>
        </w:rPr>
      </w:pPr>
    </w:p>
    <w:tbl>
      <w:tblPr>
        <w:tblW w:w="921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5103"/>
      </w:tblGrid>
      <w:tr w:rsidR="00E56EB4" w:rsidRPr="007C1C02" w14:paraId="6D028B76" w14:textId="77777777" w:rsidTr="00E56EB4">
        <w:trPr>
          <w:trHeight w:hRule="exact" w:val="329"/>
        </w:trPr>
        <w:tc>
          <w:tcPr>
            <w:tcW w:w="9214" w:type="dxa"/>
            <w:gridSpan w:val="2"/>
            <w:shd w:val="clear" w:color="auto" w:fill="003366"/>
          </w:tcPr>
          <w:p w14:paraId="1EF9B787" w14:textId="77777777" w:rsidR="00E56EB4" w:rsidRPr="007C1C02" w:rsidRDefault="00E56EB4" w:rsidP="00E56EB4">
            <w:pP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OBJETIVOS DEL  PRODUCTO</w:t>
            </w:r>
          </w:p>
        </w:tc>
      </w:tr>
      <w:tr w:rsidR="00E56EB4" w:rsidRPr="007C1C02" w14:paraId="2DE77038" w14:textId="77777777" w:rsidTr="00E56EB4">
        <w:trPr>
          <w:trHeight w:hRule="exact" w:val="284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2749711" w14:textId="1261FBA7" w:rsidR="00E56EB4" w:rsidRDefault="001E630F" w:rsidP="00E56EB4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18" w:lineRule="exact"/>
              <w:ind w:right="-20"/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 xml:space="preserve">Facilitar el </w:t>
            </w:r>
            <w:commentRangeStart w:id="26"/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control de citas.</w:t>
            </w:r>
          </w:p>
          <w:p w14:paraId="4148CE6E" w14:textId="7105D57B" w:rsidR="001E630F" w:rsidRDefault="001E630F" w:rsidP="00E56EB4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18" w:lineRule="exact"/>
              <w:ind w:right="-20"/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Tener un registro de los controles realizados a las mascotas.</w:t>
            </w:r>
          </w:p>
          <w:p w14:paraId="15AD2169" w14:textId="6B9A8EBB" w:rsidR="00807753" w:rsidRPr="00807753" w:rsidRDefault="001E630F" w:rsidP="00807753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18" w:lineRule="exact"/>
              <w:ind w:right="-20"/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Llevar los procedimientos al día</w:t>
            </w:r>
            <w:r w:rsidR="00807753"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, para cada mascota</w:t>
            </w: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.</w:t>
            </w:r>
            <w:commentRangeEnd w:id="26"/>
            <w:r w:rsidR="0056072C">
              <w:rPr>
                <w:rStyle w:val="Refdecomentario"/>
              </w:rPr>
              <w:commentReference w:id="26"/>
            </w:r>
          </w:p>
        </w:tc>
      </w:tr>
      <w:tr w:rsidR="00E56EB4" w:rsidRPr="007C1C02" w14:paraId="0E8F1378" w14:textId="77777777" w:rsidTr="00E56EB4">
        <w:trPr>
          <w:trHeight w:hRule="exact" w:val="241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003366"/>
          </w:tcPr>
          <w:p w14:paraId="22C8DB3A" w14:textId="77777777" w:rsidR="00E56EB4" w:rsidRPr="007C1C02" w:rsidRDefault="00E56EB4" w:rsidP="00E56EB4">
            <w:pP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REQUERIMIENTOS  Y  CARACTERÍSTICAS DEL  PRODUCTO  </w:t>
            </w:r>
          </w:p>
        </w:tc>
      </w:tr>
      <w:tr w:rsidR="00E56EB4" w:rsidRPr="007C1C02" w14:paraId="169ED3B7" w14:textId="77777777" w:rsidTr="00E56EB4">
        <w:trPr>
          <w:trHeight w:hRule="exact" w:val="410"/>
        </w:trPr>
        <w:tc>
          <w:tcPr>
            <w:tcW w:w="4111" w:type="dxa"/>
            <w:shd w:val="clear" w:color="auto" w:fill="B5D7FF"/>
          </w:tcPr>
          <w:p w14:paraId="21EA9C71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6"/>
              </w:rPr>
            </w:pPr>
            <w:r w:rsidRPr="007C1C02">
              <w:rPr>
                <w:rFonts w:ascii="Arial" w:eastAsia="Verdana" w:hAnsi="Arial" w:cs="Arial"/>
                <w:sz w:val="16"/>
                <w:szCs w:val="16"/>
              </w:rPr>
              <w:t>REQUERIMIENTOS</w:t>
            </w:r>
          </w:p>
        </w:tc>
        <w:tc>
          <w:tcPr>
            <w:tcW w:w="5103" w:type="dxa"/>
            <w:shd w:val="clear" w:color="auto" w:fill="B5D7FF"/>
          </w:tcPr>
          <w:p w14:paraId="40805738" w14:textId="77777777" w:rsidR="00E56EB4" w:rsidRPr="007C1C02" w:rsidRDefault="00E56EB4" w:rsidP="00E56EB4">
            <w:pPr>
              <w:spacing w:line="216" w:lineRule="exact"/>
              <w:ind w:left="142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CARACTERISTICAS</w:t>
            </w:r>
            <w:r w:rsidRPr="007C1C02">
              <w:rPr>
                <w:rFonts w:ascii="Arial" w:eastAsia="Verdana" w:hAnsi="Arial" w:cs="Arial"/>
                <w:sz w:val="14"/>
                <w:szCs w:val="14"/>
              </w:rPr>
              <w:t>.</w:t>
            </w:r>
            <w:r w:rsidRPr="007C1C02">
              <w:rPr>
                <w:rFonts w:ascii="Arial" w:eastAsia="Verdana" w:hAnsi="Arial" w:cs="Arial"/>
                <w:spacing w:val="1"/>
                <w:w w:val="50"/>
                <w:position w:val="-1"/>
                <w:sz w:val="14"/>
                <w:szCs w:val="14"/>
              </w:rPr>
              <w:t> </w:t>
            </w:r>
            <w:r w:rsidRPr="007C1C02">
              <w:rPr>
                <w:rFonts w:ascii="Arial" w:eastAsia="Verdana" w:hAnsi="Arial" w:cs="Arial"/>
                <w:w w:val="50"/>
                <w:position w:val="-1"/>
                <w:sz w:val="14"/>
                <w:szCs w:val="14"/>
              </w:rPr>
              <w:t xml:space="preserve">  </w:t>
            </w:r>
          </w:p>
        </w:tc>
      </w:tr>
      <w:tr w:rsidR="00E56EB4" w:rsidRPr="007C1C02" w14:paraId="25EE52B8" w14:textId="77777777" w:rsidTr="00E56EB4">
        <w:trPr>
          <w:trHeight w:hRule="exact" w:val="925"/>
        </w:trPr>
        <w:tc>
          <w:tcPr>
            <w:tcW w:w="4111" w:type="dxa"/>
          </w:tcPr>
          <w:p w14:paraId="662CDB2F" w14:textId="641140C7" w:rsidR="00E56EB4" w:rsidRPr="007C1C02" w:rsidRDefault="00807753" w:rsidP="00E56EB4">
            <w:pPr>
              <w:spacing w:line="232" w:lineRule="exact"/>
              <w:ind w:left="39" w:righ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Basado en software libre o de licencia abierta</w:t>
            </w:r>
          </w:p>
        </w:tc>
        <w:tc>
          <w:tcPr>
            <w:tcW w:w="5103" w:type="dxa"/>
          </w:tcPr>
          <w:p w14:paraId="61E193C2" w14:textId="32B69D47" w:rsidR="00E56EB4" w:rsidRPr="007C1C02" w:rsidRDefault="00807753" w:rsidP="00E56EB4">
            <w:pPr>
              <w:spacing w:line="221" w:lineRule="exact"/>
              <w:ind w:left="64"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 no se incurra de parte del cliente (la clínica) en gastos de licencias para la implementación del sistema.</w:t>
            </w:r>
          </w:p>
        </w:tc>
      </w:tr>
      <w:tr w:rsidR="00E56EB4" w:rsidRPr="007C1C02" w14:paraId="224CA290" w14:textId="77777777" w:rsidTr="00E56EB4">
        <w:trPr>
          <w:trHeight w:hRule="exact" w:val="78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1D22" w14:textId="749F3A69" w:rsidR="00E56EB4" w:rsidRPr="007C1C02" w:rsidRDefault="00807753" w:rsidP="00E56EB4">
            <w:pPr>
              <w:spacing w:line="194" w:lineRule="exact"/>
              <w:ind w:left="39" w:right="142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commentRangeStart w:id="27"/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Facilidad de Uso.</w:t>
            </w:r>
            <w:commentRangeEnd w:id="27"/>
            <w:r w:rsidR="0056072C">
              <w:rPr>
                <w:rStyle w:val="Refdecomentario"/>
              </w:rPr>
              <w:commentReference w:id="27"/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37C" w14:textId="77777777" w:rsidR="00D674A7" w:rsidRDefault="00807753">
            <w:pPr>
              <w:spacing w:after="0" w:line="221" w:lineRule="exact"/>
              <w:ind w:left="64" w:right="141"/>
              <w:rPr>
                <w:ins w:id="28" w:author="Absalon Rivas" w:date="2013-09-12T10:45:00Z"/>
                <w:rFonts w:ascii="Arial" w:eastAsia="Verdana" w:hAnsi="Arial" w:cs="Arial"/>
                <w:bCs/>
                <w:spacing w:val="-1"/>
                <w:sz w:val="20"/>
                <w:szCs w:val="20"/>
              </w:rPr>
              <w:pPrChange w:id="29" w:author="Absalon Rivas" w:date="2013-09-12T10:46:00Z">
                <w:pPr>
                  <w:spacing w:line="221" w:lineRule="exact"/>
                  <w:ind w:left="64" w:right="141"/>
                </w:pPr>
              </w:pPrChange>
            </w:pPr>
            <w:del w:id="30" w:author="Absalon Rivas" w:date="2013-09-12T10:45:00Z">
              <w:r w:rsidDel="00D674A7">
                <w:rPr>
                  <w:rFonts w:ascii="Arial" w:eastAsia="Verdana" w:hAnsi="Arial" w:cs="Arial"/>
                  <w:bCs/>
                  <w:spacing w:val="-1"/>
                  <w:sz w:val="20"/>
                  <w:szCs w:val="20"/>
                </w:rPr>
                <w:delText>Que permita el fácil aprendizaje, y minimice el tiempo de capacitación de los usuarios.</w:delText>
              </w:r>
            </w:del>
            <w:ins w:id="31" w:author="Absalon Rivas" w:date="2013-09-12T10:45:00Z">
              <w:r w:rsidR="00D674A7">
                <w:rPr>
                  <w:rFonts w:ascii="Arial" w:eastAsia="Verdana" w:hAnsi="Arial" w:cs="Arial"/>
                  <w:bCs/>
                  <w:spacing w:val="-1"/>
                  <w:sz w:val="20"/>
                  <w:szCs w:val="20"/>
                </w:rPr>
                <w:t>Ayuda en pantalla para el usuario</w:t>
              </w:r>
            </w:ins>
            <w:ins w:id="32" w:author="Absalon Rivas" w:date="2013-09-12T10:44:00Z">
              <w:r w:rsidR="00D674A7">
                <w:rPr>
                  <w:rFonts w:ascii="Arial" w:eastAsia="Verdana" w:hAnsi="Arial" w:cs="Arial"/>
                  <w:bCs/>
                  <w:spacing w:val="-1"/>
                  <w:sz w:val="20"/>
                  <w:szCs w:val="20"/>
                </w:rPr>
                <w:t>.</w:t>
              </w:r>
            </w:ins>
          </w:p>
          <w:p w14:paraId="5DB27558" w14:textId="699664E9" w:rsidR="00D674A7" w:rsidRPr="007C1C02" w:rsidRDefault="00D674A7">
            <w:pPr>
              <w:spacing w:after="0" w:line="221" w:lineRule="exact"/>
              <w:ind w:left="64" w:right="141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pPrChange w:id="33" w:author="Absalon Rivas" w:date="2013-09-12T10:46:00Z">
                <w:pPr>
                  <w:spacing w:line="221" w:lineRule="exact"/>
                  <w:ind w:left="64" w:right="141"/>
                </w:pPr>
              </w:pPrChange>
            </w:pPr>
            <w:ins w:id="34" w:author="Absalon Rivas" w:date="2013-09-12T10:45:00Z">
              <w:r>
                <w:rPr>
                  <w:rFonts w:ascii="Arial" w:eastAsia="Verdana" w:hAnsi="Arial" w:cs="Arial"/>
                  <w:bCs/>
                  <w:spacing w:val="-1"/>
                  <w:sz w:val="20"/>
                  <w:szCs w:val="20"/>
                </w:rPr>
                <w:t>Manual de Usuario.</w:t>
              </w:r>
            </w:ins>
          </w:p>
        </w:tc>
      </w:tr>
      <w:tr w:rsidR="00E56EB4" w:rsidRPr="007C1C02" w14:paraId="0039FA13" w14:textId="77777777" w:rsidTr="00E56EB4">
        <w:trPr>
          <w:trHeight w:hRule="exact" w:val="148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2FDF" w14:textId="40F33436" w:rsidR="00E56EB4" w:rsidRPr="007C1C02" w:rsidRDefault="00807753" w:rsidP="00E56EB4">
            <w:pPr>
              <w:spacing w:line="194" w:lineRule="exact"/>
              <w:ind w:left="39" w:right="142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Escalable a nuevas funciones.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7BBD" w14:textId="24216BF9" w:rsidR="00E56EB4" w:rsidRPr="007C1C02" w:rsidRDefault="00807753" w:rsidP="00E56EB4">
            <w:pPr>
              <w:spacing w:line="221" w:lineRule="exact"/>
              <w:ind w:left="64" w:right="141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Que permita la mejora de las funciones, así como el agregar nuevas operaciones/procesos.</w:t>
            </w:r>
          </w:p>
        </w:tc>
      </w:tr>
      <w:tr w:rsidR="00E56EB4" w:rsidRPr="007C1C02" w14:paraId="2530D01C" w14:textId="77777777" w:rsidTr="00E56EB4">
        <w:trPr>
          <w:trHeight w:hRule="exact" w:val="546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5A7B" w14:textId="74701073" w:rsidR="00E56EB4" w:rsidRPr="007C1C02" w:rsidRDefault="002C22BB" w:rsidP="00E56EB4">
            <w:pPr>
              <w:spacing w:line="194" w:lineRule="exact"/>
              <w:ind w:left="39" w:right="142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Soporte técnico.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07A3" w14:textId="45CED2E9" w:rsidR="00E56EB4" w:rsidRPr="007C1C02" w:rsidRDefault="002C22BB" w:rsidP="00E56EB4">
            <w:pPr>
              <w:spacing w:line="194" w:lineRule="exact"/>
              <w:ind w:left="39" w:right="-20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Que se cuente con soporte técnico en los primeros 2 a 3 meses posteriores a su implementación.</w:t>
            </w:r>
          </w:p>
        </w:tc>
      </w:tr>
    </w:tbl>
    <w:p w14:paraId="0E1D8E89" w14:textId="77777777" w:rsidR="00E56EB4" w:rsidRDefault="00E56EB4" w:rsidP="00E56EB4">
      <w:pPr>
        <w:rPr>
          <w:rFonts w:ascii="Arial" w:eastAsia="Verdana" w:hAnsi="Arial" w:cs="Arial"/>
          <w:bCs/>
          <w:spacing w:val="-1"/>
          <w:sz w:val="18"/>
          <w:szCs w:val="18"/>
        </w:rPr>
      </w:pPr>
    </w:p>
    <w:p w14:paraId="415D5874" w14:textId="77777777" w:rsidR="002C22BB" w:rsidRPr="007C1C02" w:rsidRDefault="002C22BB" w:rsidP="00E56EB4">
      <w:pPr>
        <w:rPr>
          <w:rFonts w:ascii="Arial" w:eastAsia="Verdana" w:hAnsi="Arial" w:cs="Arial"/>
          <w:bCs/>
          <w:spacing w:val="-1"/>
          <w:sz w:val="18"/>
          <w:szCs w:val="18"/>
        </w:rPr>
      </w:pP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339"/>
        <w:gridCol w:w="6405"/>
      </w:tblGrid>
      <w:tr w:rsidR="00E56EB4" w:rsidRPr="0020386B" w14:paraId="416D6799" w14:textId="77777777" w:rsidTr="00E56EB4">
        <w:trPr>
          <w:trHeight w:hRule="exact" w:val="455"/>
        </w:trPr>
        <w:tc>
          <w:tcPr>
            <w:tcW w:w="9224" w:type="dxa"/>
            <w:gridSpan w:val="3"/>
            <w:tcBorders>
              <w:bottom w:val="single" w:sz="4" w:space="0" w:color="auto"/>
            </w:tcBorders>
            <w:shd w:val="clear" w:color="auto" w:fill="003366"/>
          </w:tcPr>
          <w:p w14:paraId="1EF1E867" w14:textId="77777777" w:rsidR="00E56EB4" w:rsidRPr="0020386B" w:rsidRDefault="00E56EB4" w:rsidP="00E56EB4">
            <w:pP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20386B">
              <w:rPr>
                <w:rFonts w:ascii="Arial" w:eastAsia="Verdana" w:hAnsi="Arial" w:cs="Arial"/>
                <w:b/>
                <w:bCs/>
                <w:spacing w:val="-1"/>
                <w:sz w:val="18"/>
                <w:szCs w:val="18"/>
              </w:rPr>
              <w:lastRenderedPageBreak/>
              <w:br w:type="page"/>
              <w:t xml:space="preserve">ALCANCE DE LOS PROCESOS: PROCESOS A SER CONSIDERADOS </w:t>
            </w:r>
          </w:p>
        </w:tc>
      </w:tr>
      <w:tr w:rsidR="00E56EB4" w:rsidRPr="007C1C02" w14:paraId="5E747126" w14:textId="77777777" w:rsidTr="00E56EB4">
        <w:trPr>
          <w:trHeight w:hRule="exact" w:val="242"/>
        </w:trPr>
        <w:tc>
          <w:tcPr>
            <w:tcW w:w="2480" w:type="dxa"/>
            <w:shd w:val="clear" w:color="auto" w:fill="B5D7FF"/>
          </w:tcPr>
          <w:p w14:paraId="1D2C2A8E" w14:textId="77777777" w:rsidR="00E56EB4" w:rsidRPr="007C1C02" w:rsidRDefault="00E56EB4" w:rsidP="00E56EB4">
            <w:pPr>
              <w:tabs>
                <w:tab w:val="right" w:pos="2328"/>
              </w:tabs>
              <w:spacing w:line="216" w:lineRule="exact"/>
              <w:ind w:right="142"/>
              <w:rPr>
                <w:rFonts w:ascii="Arial" w:eastAsia="Verdana" w:hAnsi="Arial" w:cs="Arial"/>
                <w:sz w:val="16"/>
                <w:szCs w:val="14"/>
              </w:rPr>
            </w:pPr>
            <w:r>
              <w:rPr>
                <w:rFonts w:ascii="Arial" w:eastAsia="Verdana" w:hAnsi="Arial" w:cs="Arial"/>
                <w:sz w:val="16"/>
                <w:szCs w:val="14"/>
              </w:rPr>
              <w:t>AREA FUNCIONAL</w:t>
            </w:r>
            <w:r>
              <w:rPr>
                <w:rFonts w:ascii="Arial" w:eastAsia="Verdana" w:hAnsi="Arial" w:cs="Arial"/>
                <w:sz w:val="16"/>
                <w:szCs w:val="14"/>
              </w:rPr>
              <w:tab/>
            </w:r>
          </w:p>
        </w:tc>
        <w:tc>
          <w:tcPr>
            <w:tcW w:w="6744" w:type="dxa"/>
            <w:gridSpan w:val="2"/>
            <w:shd w:val="clear" w:color="auto" w:fill="B5D7FF"/>
          </w:tcPr>
          <w:p w14:paraId="4269587C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>
              <w:rPr>
                <w:rFonts w:ascii="Arial" w:eastAsia="Verdana" w:hAnsi="Arial" w:cs="Arial"/>
                <w:sz w:val="16"/>
                <w:szCs w:val="14"/>
              </w:rPr>
              <w:t>DESCIRPCION DE LOS PROCESOS</w:t>
            </w:r>
          </w:p>
        </w:tc>
      </w:tr>
      <w:tr w:rsidR="00E56EB4" w:rsidRPr="007C1C02" w14:paraId="53C481D0" w14:textId="77777777" w:rsidTr="002C22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652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B26C" w14:textId="615289EE" w:rsidR="00E56EB4" w:rsidRPr="0060690E" w:rsidRDefault="002C22BB" w:rsidP="002C22BB">
            <w:pPr>
              <w:spacing w:line="223" w:lineRule="exact"/>
              <w:ind w:left="66" w:right="-20"/>
              <w:jc w:val="left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ingreso.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9721" w14:textId="1F994610" w:rsidR="002C22BB" w:rsidRPr="0060690E" w:rsidRDefault="002C22BB" w:rsidP="002C22BB">
            <w:pPr>
              <w:spacing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 seguridad al acceso de la información, por medio del ingreso por usuarios. Al mismo tiempo, facilita la visualización de las citas que pertenece a un médico, sin que se mezclen sus citas con las de otro que pertenezca a la clínica.</w:t>
            </w:r>
          </w:p>
        </w:tc>
      </w:tr>
      <w:tr w:rsidR="00E56EB4" w:rsidRPr="007C1C02" w14:paraId="2ED35993" w14:textId="77777777" w:rsidTr="002C22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15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E493" w14:textId="1E24AA6F" w:rsidR="00E56EB4" w:rsidRPr="0060690E" w:rsidRDefault="002C22BB" w:rsidP="002C22BB">
            <w:pPr>
              <w:spacing w:line="223" w:lineRule="exact"/>
              <w:ind w:left="66" w:right="-20"/>
              <w:jc w:val="left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Ingreso de Clientes.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5D81" w14:textId="77777777" w:rsidR="00E56EB4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Es donde se ingresaran los propietarios de las mascotas, permitiendo recolectar una serie de datos sobre ellos:</w:t>
            </w:r>
          </w:p>
          <w:p w14:paraId="00A462C7" w14:textId="77777777" w:rsidR="002C22BB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-Nombre</w:t>
            </w:r>
          </w:p>
          <w:p w14:paraId="43D4251A" w14:textId="77777777" w:rsidR="002C22BB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-Apellido.</w:t>
            </w:r>
          </w:p>
          <w:p w14:paraId="6A323DA0" w14:textId="77777777" w:rsidR="002C22BB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-Domicilio.</w:t>
            </w:r>
          </w:p>
          <w:p w14:paraId="1AB1B758" w14:textId="434E0137" w:rsidR="002C22BB" w:rsidRPr="0060690E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-Informaci</w:t>
            </w:r>
            <w:ins w:id="35" w:author="Absalon Rivas" w:date="2013-09-17T22:46:00Z">
              <w:r w:rsidR="00FC1E18">
                <w:rPr>
                  <w:rFonts w:eastAsia="Arial" w:cs="Arial"/>
                  <w:lang w:val="es-ES_tradnl" w:eastAsia="en-US"/>
                </w:rPr>
                <w:t>ó</w:t>
              </w:r>
            </w:ins>
            <w:del w:id="36" w:author="Absalon Rivas" w:date="2013-09-17T22:46:00Z">
              <w:r w:rsidDel="00FC1E18">
                <w:rPr>
                  <w:rFonts w:eastAsia="Arial" w:cs="Arial"/>
                  <w:lang w:val="es-ES_tradnl" w:eastAsia="en-US"/>
                </w:rPr>
                <w:delText>o</w:delText>
              </w:r>
            </w:del>
            <w:r>
              <w:rPr>
                <w:rFonts w:eastAsia="Arial" w:cs="Arial"/>
                <w:lang w:val="es-ES_tradnl" w:eastAsia="en-US"/>
              </w:rPr>
              <w:t>n de contacto (teléfono, celular, correo electrónico, etc.)</w:t>
            </w:r>
          </w:p>
        </w:tc>
      </w:tr>
      <w:tr w:rsidR="00E56EB4" w:rsidRPr="007C1C02" w14:paraId="3BACC6A6" w14:textId="77777777" w:rsidTr="002C22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8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57D" w14:textId="19B1C1E9" w:rsidR="00E56EB4" w:rsidRPr="0060690E" w:rsidRDefault="002C22BB" w:rsidP="002C22BB">
            <w:pPr>
              <w:spacing w:line="223" w:lineRule="exact"/>
              <w:ind w:left="66" w:right="-20"/>
              <w:jc w:val="left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Ingreso de mascotas.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5554" w14:textId="77777777" w:rsidR="00E56EB4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Donde de ingresan las mascotas, asociándolas con un propietario (cliente). Se ingresa sus datos como:</w:t>
            </w:r>
          </w:p>
          <w:p w14:paraId="36847986" w14:textId="77777777" w:rsidR="002C22BB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-Tipo de mascota (gato, perro)</w:t>
            </w:r>
          </w:p>
          <w:p w14:paraId="3C10D37F" w14:textId="77777777" w:rsidR="002C22BB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-Raza.</w:t>
            </w:r>
          </w:p>
          <w:p w14:paraId="4793C30A" w14:textId="77777777" w:rsidR="002C22BB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-Edad.</w:t>
            </w:r>
          </w:p>
          <w:p w14:paraId="57B0FB7D" w14:textId="1F05BC93" w:rsidR="002C22BB" w:rsidRPr="0060690E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-Entre otro.</w:t>
            </w:r>
          </w:p>
        </w:tc>
      </w:tr>
      <w:tr w:rsidR="00E56EB4" w:rsidRPr="007C1C02" w14:paraId="2429176A" w14:textId="77777777" w:rsidTr="005A6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16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98C8" w14:textId="29529ECC" w:rsidR="00E56EB4" w:rsidRPr="0060690E" w:rsidRDefault="002C22BB" w:rsidP="002C22BB">
            <w:pPr>
              <w:spacing w:line="223" w:lineRule="exact"/>
              <w:ind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 xml:space="preserve"> Módulo de consulta de clientes.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1FA0" w14:textId="499D23B3" w:rsidR="00E56EB4" w:rsidRPr="0060690E" w:rsidRDefault="00DD422B" w:rsidP="00CA6153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En este, se podrá ver un listado de los clientes de la clínica, para poder realizar modificaciones, consulta de datos y ver las mascotas que este cliente tiene registradas en la clínica.</w:t>
            </w:r>
          </w:p>
        </w:tc>
      </w:tr>
      <w:tr w:rsidR="00E56EB4" w:rsidRPr="007C1C02" w14:paraId="3A4A87A4" w14:textId="77777777" w:rsidTr="005A6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9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12A0" w14:textId="5E4E36E7" w:rsidR="00E56EB4" w:rsidRPr="0060690E" w:rsidRDefault="00DD422B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consulta de mascotas.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B27" w14:textId="0D1DBE27" w:rsidR="00E56EB4" w:rsidRPr="0060690E" w:rsidRDefault="00DD422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Se mostrara la información de la mascota, así como el listado de las citas que dicha mascota ha realizado desde que fue registrada.</w:t>
            </w:r>
          </w:p>
        </w:tc>
      </w:tr>
      <w:tr w:rsidR="00E56EB4" w:rsidRPr="007C1C02" w14:paraId="3B4E774B" w14:textId="77777777" w:rsidTr="005A6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517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7B90" w14:textId="29F604EF" w:rsidR="00E56EB4" w:rsidRPr="0060690E" w:rsidRDefault="005A67B1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mantenimiento del personal de la clínica.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2D1D" w14:textId="63899A40" w:rsidR="005A67B1" w:rsidRPr="0060690E" w:rsidRDefault="005A67B1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Sera posible ingresar, editar y eliminar personal perteneciente a la clínica. Aquí se determina el rol del empleado.</w:t>
            </w:r>
          </w:p>
        </w:tc>
      </w:tr>
      <w:tr w:rsidR="00E56EB4" w:rsidRPr="007C1C02" w14:paraId="47D4FE22" w14:textId="77777777" w:rsidTr="00E56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53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5635" w14:textId="12CE6861" w:rsidR="00E56EB4" w:rsidRPr="0060690E" w:rsidRDefault="005A67B1" w:rsidP="005A67B1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creación de citas.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008D" w14:textId="18E010EE" w:rsidR="00E56EB4" w:rsidRPr="0060690E" w:rsidRDefault="005A67B1" w:rsidP="00E56EB4">
            <w:pPr>
              <w:spacing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crean citas para una mascotas, determinando la fecha, hora, procedimiento a realizar y doctor que atenderá la cita.</w:t>
            </w:r>
          </w:p>
        </w:tc>
      </w:tr>
      <w:tr w:rsidR="005A67B1" w:rsidRPr="007C1C02" w14:paraId="37B5342D" w14:textId="77777777" w:rsidTr="00E56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53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088E" w14:textId="0D9D9E3E" w:rsidR="005A67B1" w:rsidRPr="0060690E" w:rsidRDefault="005A67B1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lastRenderedPageBreak/>
              <w:t>Módulo de Reporte de citas.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DFC3" w14:textId="6554AE72" w:rsidR="005A67B1" w:rsidRPr="0060690E" w:rsidRDefault="005A67B1" w:rsidP="00E56EB4">
            <w:pPr>
              <w:spacing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mostrara una lista de las citas programadas. Si es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medico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se mostraran solo las citas que pertenecen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; si es recepcionista/secretaria, podrá ver las citas de todos los médicos.</w:t>
            </w:r>
          </w:p>
        </w:tc>
      </w:tr>
      <w:tr w:rsidR="00E56EB4" w:rsidRPr="007C1C02" w14:paraId="439F71F4" w14:textId="77777777" w:rsidTr="00E56EB4">
        <w:trPr>
          <w:trHeight w:hRule="exact" w:val="455"/>
        </w:trPr>
        <w:tc>
          <w:tcPr>
            <w:tcW w:w="9224" w:type="dxa"/>
            <w:gridSpan w:val="3"/>
            <w:tcBorders>
              <w:bottom w:val="single" w:sz="4" w:space="0" w:color="auto"/>
            </w:tcBorders>
            <w:shd w:val="clear" w:color="auto" w:fill="003366"/>
          </w:tcPr>
          <w:p w14:paraId="5126412E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LÍMITES DEL PROYECTO</w:t>
            </w:r>
          </w:p>
        </w:tc>
      </w:tr>
      <w:tr w:rsidR="00E56EB4" w:rsidRPr="007C1C02" w14:paraId="6FFB34E3" w14:textId="77777777" w:rsidTr="00E56EB4">
        <w:trPr>
          <w:trHeight w:hRule="exact" w:val="3515"/>
        </w:trPr>
        <w:tc>
          <w:tcPr>
            <w:tcW w:w="9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F94F" w14:textId="4031DC62" w:rsidR="00E56EB4" w:rsidRDefault="004C2794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será para uso interno de la clínica.</w:t>
            </w:r>
          </w:p>
          <w:p w14:paraId="29236B2B" w14:textId="013C1DFE" w:rsidR="004C2794" w:rsidRDefault="004C2794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llevaran controles de </w:t>
            </w:r>
            <w:del w:id="37" w:author="Juan Jose Ventura Gomez" w:date="2013-09-01T23:08:00Z">
              <w:r w:rsidDel="0056072C">
                <w:rPr>
                  <w:rFonts w:ascii="Arial" w:eastAsia="Arial" w:hAnsi="Arial" w:cs="Arial"/>
                  <w:sz w:val="20"/>
                  <w:szCs w:val="20"/>
                </w:rPr>
                <w:delText>inventaros</w:delText>
              </w:r>
            </w:del>
            <w:ins w:id="38" w:author="Juan Jose Ventura Gomez" w:date="2013-09-01T23:08:00Z">
              <w:r w:rsidR="0056072C">
                <w:rPr>
                  <w:rFonts w:ascii="Arial" w:eastAsia="Arial" w:hAnsi="Arial" w:cs="Arial"/>
                  <w:sz w:val="20"/>
                  <w:szCs w:val="20"/>
                </w:rPr>
                <w:t>inventarios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1A9F53D" w14:textId="07506FE6" w:rsidR="004C2794" w:rsidRDefault="004C2794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</w:t>
            </w:r>
            <w:del w:id="39" w:author="Juan Jose Ventura Gomez" w:date="2013-09-01T23:08:00Z">
              <w:r w:rsidDel="0056072C">
                <w:rPr>
                  <w:rFonts w:ascii="Arial" w:eastAsia="Arial" w:hAnsi="Arial" w:cs="Arial"/>
                  <w:sz w:val="20"/>
                  <w:szCs w:val="20"/>
                </w:rPr>
                <w:delText xml:space="preserve">realizaran </w:delText>
              </w:r>
            </w:del>
            <w:ins w:id="40" w:author="Juan Jose Ventura Gomez" w:date="2013-09-01T23:08:00Z">
              <w:r w:rsidR="0056072C">
                <w:rPr>
                  <w:rFonts w:ascii="Arial" w:eastAsia="Arial" w:hAnsi="Arial" w:cs="Arial"/>
                  <w:sz w:val="20"/>
                  <w:szCs w:val="20"/>
                </w:rPr>
                <w:t xml:space="preserve">realizarán 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>reportes de ingreso por citas (el sistema no controlara los pagos).</w:t>
            </w:r>
          </w:p>
          <w:p w14:paraId="30EF7FCA" w14:textId="33E17C15" w:rsidR="004C2794" w:rsidRDefault="002C22BB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Solo se manejar</w:t>
            </w:r>
            <w:ins w:id="41" w:author="Juan Jose Ventura Gomez" w:date="2013-09-01T23:08:00Z">
              <w:r w:rsidR="0056072C">
                <w:rPr>
                  <w:rFonts w:ascii="Arial" w:eastAsia="Arial" w:hAnsi="Arial" w:cs="Arial"/>
                  <w:sz w:val="20"/>
                  <w:szCs w:val="20"/>
                </w:rPr>
                <w:t>á</w:t>
              </w:r>
            </w:ins>
            <w:del w:id="42" w:author="Juan Jose Ventura Gomez" w:date="2013-09-01T23:08:00Z">
              <w:r w:rsidDel="0056072C">
                <w:rPr>
                  <w:rFonts w:ascii="Arial" w:eastAsia="Arial" w:hAnsi="Arial" w:cs="Arial"/>
                  <w:sz w:val="20"/>
                  <w:szCs w:val="20"/>
                </w:rPr>
                <w:delText>a</w:delText>
              </w:r>
            </w:del>
            <w:r>
              <w:rPr>
                <w:rFonts w:ascii="Arial" w:eastAsia="Arial" w:hAnsi="Arial" w:cs="Arial"/>
                <w:sz w:val="20"/>
                <w:szCs w:val="20"/>
              </w:rPr>
              <w:t>n mascotas caseras; específicamente perros y gatos.</w:t>
            </w:r>
          </w:p>
          <w:p w14:paraId="56E37B3A" w14:textId="2DC113D8" w:rsidR="005A67B1" w:rsidRPr="007C1C02" w:rsidRDefault="005A67B1" w:rsidP="005A67B1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roles a implementar para los empleados de la clínica serán: médico y secretaria.</w:t>
            </w:r>
          </w:p>
        </w:tc>
      </w:tr>
      <w:tr w:rsidR="00E56EB4" w:rsidRPr="007C1C02" w14:paraId="213F5338" w14:textId="77777777" w:rsidTr="00E56EB4">
        <w:trPr>
          <w:trHeight w:hRule="exact" w:val="447"/>
        </w:trPr>
        <w:tc>
          <w:tcPr>
            <w:tcW w:w="9224" w:type="dxa"/>
            <w:gridSpan w:val="3"/>
            <w:tcBorders>
              <w:bottom w:val="single" w:sz="4" w:space="0" w:color="auto"/>
            </w:tcBorders>
            <w:shd w:val="clear" w:color="auto" w:fill="003366"/>
          </w:tcPr>
          <w:p w14:paraId="1328D9FC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ENTREGABLES DEL PROYECTO</w:t>
            </w:r>
          </w:p>
        </w:tc>
      </w:tr>
      <w:tr w:rsidR="00E56EB4" w:rsidRPr="007C1C02" w14:paraId="1D5E7B2F" w14:textId="77777777" w:rsidTr="00E56EB4">
        <w:trPr>
          <w:trHeight w:hRule="exact" w:val="233"/>
        </w:trPr>
        <w:tc>
          <w:tcPr>
            <w:tcW w:w="2819" w:type="dxa"/>
            <w:gridSpan w:val="2"/>
            <w:shd w:val="clear" w:color="auto" w:fill="B5D7FF"/>
          </w:tcPr>
          <w:p w14:paraId="15684770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 xml:space="preserve">  FASE  DEL PROYECTO    </w:t>
            </w:r>
          </w:p>
        </w:tc>
        <w:tc>
          <w:tcPr>
            <w:tcW w:w="6405" w:type="dxa"/>
            <w:shd w:val="clear" w:color="auto" w:fill="B5D7FF"/>
          </w:tcPr>
          <w:p w14:paraId="5C896116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PRODUCTOS  ENTREGABLES    </w:t>
            </w:r>
          </w:p>
        </w:tc>
      </w:tr>
      <w:tr w:rsidR="00E56EB4" w:rsidRPr="007C1C02" w14:paraId="47AC63A9" w14:textId="77777777" w:rsidTr="00E56EB4">
        <w:trPr>
          <w:trHeight w:hRule="exact" w:val="1382"/>
        </w:trPr>
        <w:tc>
          <w:tcPr>
            <w:tcW w:w="2819" w:type="dxa"/>
            <w:gridSpan w:val="2"/>
          </w:tcPr>
          <w:p w14:paraId="4CA88D05" w14:textId="743EF8A9" w:rsidR="00E56EB4" w:rsidRPr="007C1C02" w:rsidRDefault="004C2794" w:rsidP="00E56EB4">
            <w:pPr>
              <w:spacing w:line="225" w:lineRule="exact"/>
              <w:ind w:left="66" w:right="-20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Cs/>
                <w:sz w:val="18"/>
                <w:szCs w:val="18"/>
              </w:rPr>
              <w:t>Primera Entrega</w:t>
            </w:r>
          </w:p>
        </w:tc>
        <w:tc>
          <w:tcPr>
            <w:tcW w:w="6405" w:type="dxa"/>
          </w:tcPr>
          <w:p w14:paraId="7936D593" w14:textId="2ED6709E" w:rsidR="00E56EB4" w:rsidRPr="007C1C02" w:rsidRDefault="004C2794" w:rsidP="00E56EB4">
            <w:pPr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 Ejecutivo</w:t>
            </w:r>
          </w:p>
        </w:tc>
      </w:tr>
      <w:tr w:rsidR="00E56EB4" w:rsidRPr="007C1C02" w14:paraId="7E9F1B22" w14:textId="77777777" w:rsidTr="005F031F">
        <w:trPr>
          <w:trHeight w:hRule="exact" w:val="2426"/>
        </w:trPr>
        <w:tc>
          <w:tcPr>
            <w:tcW w:w="2819" w:type="dxa"/>
            <w:gridSpan w:val="2"/>
          </w:tcPr>
          <w:p w14:paraId="3B781C97" w14:textId="590DAF1B" w:rsidR="00E56EB4" w:rsidRPr="007C1C02" w:rsidRDefault="004C2794" w:rsidP="00E56EB4">
            <w:pPr>
              <w:spacing w:line="225" w:lineRule="exact"/>
              <w:ind w:left="66" w:right="-20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Cs/>
                <w:sz w:val="18"/>
                <w:szCs w:val="18"/>
              </w:rPr>
              <w:t>Segunda Entrega</w:t>
            </w:r>
          </w:p>
        </w:tc>
        <w:tc>
          <w:tcPr>
            <w:tcW w:w="6405" w:type="dxa"/>
          </w:tcPr>
          <w:p w14:paraId="16804AD5" w14:textId="77777777" w:rsidR="00E56EB4" w:rsidRDefault="004C2794" w:rsidP="00E56EB4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Diseño de Base de datos.</w:t>
            </w:r>
          </w:p>
          <w:p w14:paraId="0AB0F0AE" w14:textId="410DF7BC" w:rsidR="00431963" w:rsidRDefault="00431963" w:rsidP="00E56EB4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Base de datos creada.</w:t>
            </w:r>
          </w:p>
          <w:p w14:paraId="3B8C663F" w14:textId="49F56CAC" w:rsidR="004C2794" w:rsidRDefault="005F031F" w:rsidP="00431963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 de Ingreso al sistema (autenticación).</w:t>
            </w:r>
          </w:p>
          <w:p w14:paraId="106E18EB" w14:textId="71E852A9" w:rsidR="005F031F" w:rsidRDefault="005F031F" w:rsidP="00431963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 de mantenimiento del personal de la clínica.</w:t>
            </w:r>
          </w:p>
          <w:p w14:paraId="6ABEB9C6" w14:textId="35D2CD8B" w:rsidR="005F031F" w:rsidRDefault="005F031F" w:rsidP="00431963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clientes (ingreso y mantenimiento).</w:t>
            </w:r>
          </w:p>
          <w:p w14:paraId="09B9B48E" w14:textId="77777777" w:rsidR="005F031F" w:rsidRDefault="005F031F" w:rsidP="005F031F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mascotas (ingreso y mantenimiento).</w:t>
            </w:r>
          </w:p>
          <w:p w14:paraId="09EDB0AA" w14:textId="1417D446" w:rsidR="005F031F" w:rsidRPr="007C1C02" w:rsidRDefault="005F031F" w:rsidP="005F031F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</w:p>
        </w:tc>
      </w:tr>
      <w:tr w:rsidR="00E56EB4" w:rsidRPr="007C1C02" w14:paraId="0D739623" w14:textId="77777777" w:rsidTr="00E56EB4">
        <w:trPr>
          <w:trHeight w:hRule="exact" w:val="3245"/>
        </w:trPr>
        <w:tc>
          <w:tcPr>
            <w:tcW w:w="2819" w:type="dxa"/>
            <w:gridSpan w:val="2"/>
          </w:tcPr>
          <w:p w14:paraId="38E0DC17" w14:textId="34504EBA" w:rsidR="00E56EB4" w:rsidRPr="007C1C02" w:rsidRDefault="00431963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lastRenderedPageBreak/>
              <w:t>Tercer Entrega</w:t>
            </w:r>
          </w:p>
          <w:p w14:paraId="25683832" w14:textId="77777777" w:rsidR="00E56EB4" w:rsidRPr="007C1C02" w:rsidRDefault="00E56EB4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05" w:type="dxa"/>
          </w:tcPr>
          <w:p w14:paraId="71374AB5" w14:textId="7139F451" w:rsidR="005F031F" w:rsidRDefault="005F031F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citas (ingreso y mantenimiento).</w:t>
            </w:r>
          </w:p>
          <w:p w14:paraId="575EBD49" w14:textId="0CCDF23F" w:rsidR="005F031F" w:rsidRDefault="005F031F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reportes.</w:t>
            </w:r>
          </w:p>
          <w:p w14:paraId="22D117A3" w14:textId="50FAC838" w:rsidR="00E56EB4" w:rsidRDefault="002E37CA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Versión</w:t>
            </w:r>
            <w:r w:rsidR="00431963"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final del sistema, imp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lementado en un equipo para mues</w:t>
            </w:r>
            <w:r w:rsidR="00431963">
              <w:rPr>
                <w:rFonts w:ascii="Arial" w:eastAsia="Arial" w:hAnsi="Arial" w:cs="Arial"/>
                <w:w w:val="99"/>
                <w:sz w:val="20"/>
                <w:szCs w:val="20"/>
              </w:rPr>
              <w:t>tra (laptop del equipo de desarrollo).</w:t>
            </w:r>
          </w:p>
          <w:p w14:paraId="5BA337C4" w14:textId="62CDE4E8" w:rsidR="00431963" w:rsidRDefault="00431963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Manual del Usuario.</w:t>
            </w:r>
          </w:p>
          <w:p w14:paraId="2A40A7D6" w14:textId="3FB68AF3" w:rsidR="00431963" w:rsidRPr="007C1C02" w:rsidRDefault="00431963" w:rsidP="00431963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Manual Técnico del sistema.</w:t>
            </w:r>
          </w:p>
        </w:tc>
      </w:tr>
    </w:tbl>
    <w:p w14:paraId="4FEEF395" w14:textId="68908F14" w:rsidR="00E56EB4" w:rsidRPr="007C1C02" w:rsidRDefault="00E56EB4" w:rsidP="00E56EB4">
      <w:pPr>
        <w:rPr>
          <w:rFonts w:ascii="Arial" w:eastAsia="Verdana" w:hAnsi="Arial" w:cs="Arial"/>
          <w:bCs/>
          <w:spacing w:val="-1"/>
          <w:sz w:val="18"/>
          <w:szCs w:val="18"/>
        </w:rPr>
      </w:pPr>
    </w:p>
    <w:p w14:paraId="1D03683C" w14:textId="77777777" w:rsidR="00E56EB4" w:rsidRDefault="00E56EB4" w:rsidP="00E56EB4">
      <w:pPr>
        <w:rPr>
          <w:rFonts w:ascii="Arial" w:eastAsia="Verdana" w:hAnsi="Arial" w:cs="Arial"/>
          <w:bCs/>
          <w:spacing w:val="-1"/>
          <w:sz w:val="18"/>
          <w:szCs w:val="18"/>
        </w:rPr>
        <w:sectPr w:rsidR="00E56EB4" w:rsidSect="00E56EB4">
          <w:pgSz w:w="12242" w:h="15842" w:code="1"/>
          <w:pgMar w:top="365" w:right="1262" w:bottom="1440" w:left="1800" w:header="720" w:footer="720" w:gutter="0"/>
          <w:cols w:space="141"/>
          <w:docGrid w:linePitch="360"/>
        </w:sectPr>
      </w:pPr>
    </w:p>
    <w:tbl>
      <w:tblPr>
        <w:tblW w:w="16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2250"/>
        <w:gridCol w:w="720"/>
        <w:gridCol w:w="1890"/>
        <w:gridCol w:w="1980"/>
        <w:gridCol w:w="39"/>
        <w:gridCol w:w="7166"/>
        <w:tblGridChange w:id="43">
          <w:tblGrid>
            <w:gridCol w:w="103"/>
            <w:gridCol w:w="3052"/>
            <w:gridCol w:w="1543"/>
            <w:gridCol w:w="167"/>
            <w:gridCol w:w="1440"/>
            <w:gridCol w:w="1003"/>
            <w:gridCol w:w="1980"/>
            <w:gridCol w:w="39"/>
            <w:gridCol w:w="7166"/>
          </w:tblGrid>
        </w:tblGridChange>
      </w:tblGrid>
      <w:tr w:rsidR="00E56EB4" w:rsidRPr="007C1C02" w14:paraId="0D2C2A2F" w14:textId="77777777" w:rsidTr="001D0055">
        <w:trPr>
          <w:gridAfter w:val="2"/>
          <w:wAfter w:w="7205" w:type="dxa"/>
          <w:trHeight w:hRule="exact" w:val="356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26C275C1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lastRenderedPageBreak/>
              <w:t>SUPUESTOS DEL PROYECTO.</w:t>
            </w:r>
          </w:p>
        </w:tc>
      </w:tr>
      <w:tr w:rsidR="00E56EB4" w:rsidRPr="007C1C02" w14:paraId="281CF095" w14:textId="77777777" w:rsidTr="001D0055">
        <w:trPr>
          <w:gridAfter w:val="1"/>
          <w:wAfter w:w="7166" w:type="dxa"/>
          <w:trHeight w:hRule="exact" w:val="497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725B01F9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AMBIENTALES O EXTERNOS A LA ORGANIZACIÓN  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28679070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INTERNOS DE LA ORGANIZACIÓN  </w:t>
            </w:r>
          </w:p>
        </w:tc>
      </w:tr>
      <w:tr w:rsidR="00E56EB4" w:rsidRPr="007C1C02" w14:paraId="1FBC4B0B" w14:textId="77777777" w:rsidTr="001D0055">
        <w:trPr>
          <w:gridAfter w:val="1"/>
          <w:wAfter w:w="7166" w:type="dxa"/>
          <w:trHeight w:hRule="exact" w:val="1028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3A13" w14:textId="483993D8" w:rsidR="00E56EB4" w:rsidRPr="007C1C02" w:rsidRDefault="005F031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El sistema se desarrollara en plataforma web, utilizando PHP como lenguaje de programación y </w:t>
            </w:r>
            <w:proofErr w:type="spellStart"/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MySQL</w:t>
            </w:r>
            <w:proofErr w:type="spellEnd"/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como base de datos.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E2B7" w14:textId="08CD4B12" w:rsidR="00E56EB4" w:rsidRPr="007C1C02" w:rsidRDefault="00431963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commentRangeStart w:id="44"/>
            <w:del w:id="45" w:author="Absalon Rivas" w:date="2013-09-17T22:47:00Z">
              <w:r w:rsidDel="00FC1E18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delText>Equipo para implementación del sistema (equipo/servidor)</w:delText>
              </w:r>
              <w:commentRangeEnd w:id="44"/>
              <w:r w:rsidR="0056072C" w:rsidDel="00FC1E18">
                <w:rPr>
                  <w:rStyle w:val="Refdecomentario"/>
                </w:rPr>
                <w:commentReference w:id="44"/>
              </w:r>
            </w:del>
            <w:ins w:id="46" w:author="Absalon Rivas" w:date="2013-09-17T22:47:00Z">
              <w:r w:rsidR="00FC1E18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 xml:space="preserve">Computadora para implementar el sistema, </w:t>
              </w:r>
            </w:ins>
            <w:ins w:id="47" w:author="Absalon Rivas" w:date="2013-09-17T22:49:00Z">
              <w:r w:rsidR="00FC1E18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en el cual se instalara el servidor WAMP, para el sistema y la base de datos.</w:t>
              </w:r>
            </w:ins>
          </w:p>
        </w:tc>
      </w:tr>
      <w:tr w:rsidR="00E56EB4" w:rsidRPr="007C1C02" w14:paraId="3308339E" w14:textId="77777777" w:rsidTr="001D0055">
        <w:trPr>
          <w:gridAfter w:val="1"/>
          <w:wAfter w:w="7166" w:type="dxa"/>
          <w:trHeight w:hRule="exact" w:val="79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031" w14:textId="3656B983" w:rsidR="00E56EB4" w:rsidRPr="007C1C02" w:rsidRDefault="00431963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Capacidad técnica de los integrantes del equipo de desarrollo.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3E4E" w14:textId="5B59A4F6" w:rsidR="00E56EB4" w:rsidRPr="007C1C02" w:rsidRDefault="00431963" w:rsidP="00431963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Colaboración de parte del cliente en las diferentes etapas de diseño.</w:t>
            </w:r>
          </w:p>
        </w:tc>
      </w:tr>
      <w:tr w:rsidR="00E56EB4" w:rsidRPr="007C1C02" w14:paraId="2B0FE464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02D9" w14:textId="0810A35D" w:rsidR="00E56EB4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Se limitara el sistema al manejo de mascotas caseras; específicamente, perros y gatos.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1F7E" w14:textId="77777777" w:rsidR="00E56EB4" w:rsidRPr="007C1C02" w:rsidRDefault="00E56EB4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1DFC0C15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E120" w14:textId="69684FC7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El sistema no llevara controles de inventario.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6E86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60FD6B7D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D5B0" w14:textId="5D9F4874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El sistema no tendrá la capacidad de llevar controles financieros (ingresos/gastos).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A0D9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5B35C983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B919" w14:textId="14FA798B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El sistema será de uso interno.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BABC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3F36FE90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6BFC" w14:textId="77777777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ADC3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5BDB0614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C1E3" w14:textId="77777777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0AEE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383B9969" w14:textId="77777777" w:rsidTr="001D0055">
        <w:trPr>
          <w:gridAfter w:val="1"/>
          <w:wAfter w:w="7166" w:type="dxa"/>
          <w:trHeight w:hRule="exact" w:val="410"/>
        </w:trPr>
        <w:tc>
          <w:tcPr>
            <w:tcW w:w="92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1BB98BF9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RESTRICCIONES DEL PROYECTO</w:t>
            </w:r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.</w:t>
            </w:r>
          </w:p>
        </w:tc>
      </w:tr>
      <w:tr w:rsidR="00E56EB4" w:rsidRPr="007C1C02" w14:paraId="6A0C7F19" w14:textId="77777777" w:rsidTr="001D0055">
        <w:trPr>
          <w:gridAfter w:val="1"/>
          <w:wAfter w:w="7166" w:type="dxa"/>
          <w:trHeight w:hRule="exact" w:val="497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617935B2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AMBIENTALES O EXTERNOS A LA ORGANIZACIÓN  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020DE4BB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INTERNOS DE LA ORGANIZACIÓN  </w:t>
            </w:r>
          </w:p>
        </w:tc>
      </w:tr>
      <w:tr w:rsidR="00E56EB4" w:rsidRPr="007C1C02" w14:paraId="3DF3A84B" w14:textId="77777777" w:rsidTr="001D0055">
        <w:trPr>
          <w:gridAfter w:val="1"/>
          <w:wAfter w:w="7166" w:type="dxa"/>
          <w:trHeight w:hRule="exact" w:val="73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BF84" w14:textId="5BD00A46" w:rsidR="00E56EB4" w:rsidRPr="007C1C02" w:rsidRDefault="00143FEF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PHP y </w:t>
            </w:r>
            <w:proofErr w:type="spellStart"/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MySQL</w:t>
            </w:r>
            <w:proofErr w:type="spellEnd"/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como herramientas de desarrollo.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2F34" w14:textId="45259B6E" w:rsidR="00E56EB4" w:rsidRPr="007C1C02" w:rsidRDefault="00143FEF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Mantener bajo el costo de desarrollo.</w:t>
            </w:r>
          </w:p>
        </w:tc>
      </w:tr>
      <w:tr w:rsidR="00E56EB4" w:rsidRPr="007C1C02" w14:paraId="021306FF" w14:textId="77777777" w:rsidTr="001D0055">
        <w:trPr>
          <w:gridAfter w:val="1"/>
          <w:wAfter w:w="7166" w:type="dxa"/>
          <w:trHeight w:hRule="exact" w:val="72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B759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870E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2C5658C5" w14:textId="77777777" w:rsidTr="001D0055">
        <w:trPr>
          <w:gridAfter w:val="1"/>
          <w:wAfter w:w="7166" w:type="dxa"/>
          <w:trHeight w:hRule="exact" w:val="536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0F1F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F1BB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37726554" w14:textId="77777777" w:rsidTr="001D0055">
        <w:trPr>
          <w:gridAfter w:val="1"/>
          <w:wAfter w:w="7166" w:type="dxa"/>
          <w:trHeight w:hRule="exact" w:val="99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3C23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B186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1324883C" w14:textId="77777777" w:rsidTr="001D0055">
        <w:trPr>
          <w:gridAfter w:val="1"/>
          <w:wAfter w:w="7166" w:type="dxa"/>
          <w:trHeight w:hRule="exact" w:val="1436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26E6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282A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5E110167" w14:textId="77777777" w:rsidTr="001D0055">
        <w:trPr>
          <w:gridAfter w:val="1"/>
          <w:wAfter w:w="7166" w:type="dxa"/>
          <w:trHeight w:hRule="exact" w:val="797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2961" w14:textId="77777777" w:rsidR="00E56EB4" w:rsidRPr="007C1C02" w:rsidRDefault="0056072C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Style w:val="Refdecomentario"/>
              </w:rPr>
              <w:commentReference w:id="48"/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684C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21BAC0AB" w14:textId="77777777" w:rsidTr="001D0055">
        <w:trPr>
          <w:gridAfter w:val="1"/>
          <w:wAfter w:w="7166" w:type="dxa"/>
          <w:trHeight w:hRule="exact" w:val="347"/>
        </w:trPr>
        <w:tc>
          <w:tcPr>
            <w:tcW w:w="92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2135A2FE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lastRenderedPageBreak/>
              <w:t>REQUISITOS DE APROBACION.</w:t>
            </w:r>
          </w:p>
        </w:tc>
      </w:tr>
      <w:tr w:rsidR="00E56EB4" w:rsidRPr="007C1C02" w14:paraId="503A4ED7" w14:textId="77777777" w:rsidTr="001D0055">
        <w:trPr>
          <w:gridAfter w:val="1"/>
          <w:wAfter w:w="7166" w:type="dxa"/>
          <w:trHeight w:hRule="exact" w:val="238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147E2429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DEL PROYECTO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463DE9AC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DEL PRODUCTO</w:t>
            </w:r>
          </w:p>
        </w:tc>
      </w:tr>
      <w:tr w:rsidR="00E56EB4" w:rsidRPr="007C1C02" w14:paraId="17BE37FA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6266" w14:textId="79A5312B" w:rsidR="00E56EB4" w:rsidRPr="007C1C02" w:rsidRDefault="00431963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Cronograma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CA27" w14:textId="1F76ED5A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Ingreso por usuarios (seguridad)</w:t>
            </w:r>
          </w:p>
        </w:tc>
      </w:tr>
      <w:tr w:rsidR="00E56EB4" w:rsidRPr="007C1C02" w14:paraId="1141910C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2452" w14:textId="4065E68A" w:rsidR="00E56EB4" w:rsidRPr="007C1C02" w:rsidRDefault="00431963" w:rsidP="00431963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Utilización de software libre</w:t>
            </w:r>
            <w:r w:rsidR="00E56EB4"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 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47F7" w14:textId="239DAF90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 clientes.</w:t>
            </w:r>
          </w:p>
        </w:tc>
      </w:tr>
      <w:tr w:rsidR="00E56EB4" w:rsidRPr="007C1C02" w14:paraId="34E336C9" w14:textId="77777777" w:rsidTr="001D0055">
        <w:trPr>
          <w:gridAfter w:val="1"/>
          <w:wAfter w:w="7166" w:type="dxa"/>
          <w:trHeight w:hRule="exact" w:val="238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352" w14:textId="02F4E6EA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Manual técnico.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CFD7" w14:textId="2F322B6B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 mascotas.</w:t>
            </w:r>
          </w:p>
        </w:tc>
      </w:tr>
      <w:tr w:rsidR="00E56EB4" w:rsidRPr="007C1C02" w14:paraId="28996E01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208" w14:textId="084B4BBE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Reportes de avance.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2B8B" w14:textId="2889A485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del personal de la clínica.</w:t>
            </w:r>
          </w:p>
        </w:tc>
      </w:tr>
      <w:tr w:rsidR="00431963" w:rsidRPr="007C1C02" w14:paraId="430502A6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FE15" w14:textId="4BA57C5C" w:rsidR="00431963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Demostración del producto en un equipo del grupo.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6802" w14:textId="01F7218C" w:rsidR="00431963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 citas.</w:t>
            </w:r>
          </w:p>
        </w:tc>
      </w:tr>
      <w:tr w:rsidR="00431963" w:rsidRPr="007C1C02" w14:paraId="2DEF4675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0D08" w14:textId="77777777" w:rsidR="00431963" w:rsidRPr="007C1C02" w:rsidRDefault="00431963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C332" w14:textId="00CE97B5" w:rsidR="00431963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Manejo de citas por médicos.</w:t>
            </w:r>
          </w:p>
        </w:tc>
      </w:tr>
      <w:tr w:rsidR="00DD422B" w:rsidRPr="007C1C02" w14:paraId="32467BBA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4171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5DA7" w14:textId="109EB5CE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Manual de usuario.</w:t>
            </w:r>
          </w:p>
        </w:tc>
      </w:tr>
      <w:tr w:rsidR="00DD422B" w:rsidRPr="007C1C02" w14:paraId="0C834E27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90E5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90C2" w14:textId="77777777" w:rsidR="00DD422B" w:rsidRPr="007C1C02" w:rsidRDefault="0056072C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Style w:val="Refdecomentario"/>
              </w:rPr>
              <w:commentReference w:id="49"/>
            </w:r>
          </w:p>
        </w:tc>
      </w:tr>
      <w:tr w:rsidR="00DD422B" w:rsidRPr="007C1C02" w14:paraId="75F12EDA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EDD3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83EE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DD422B" w:rsidRPr="007C1C02" w14:paraId="179CB460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6A36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7ADF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DD422B" w:rsidRPr="007C1C02" w14:paraId="244E85D1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A99A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4C57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15611BBB" w14:textId="77777777" w:rsidTr="001D0055">
        <w:trPr>
          <w:gridAfter w:val="2"/>
          <w:wAfter w:w="7205" w:type="dxa"/>
          <w:trHeight w:hRule="exact" w:val="302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211DF588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Cs/>
                <w:color w:val="FFFFFF"/>
                <w:sz w:val="16"/>
                <w:szCs w:val="16"/>
              </w:rPr>
            </w:pPr>
            <w:commentRangeStart w:id="50"/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CRONOGRAMA</w:t>
            </w: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 xml:space="preserve"> DE HITOS DEL PROYECTO</w:t>
            </w:r>
          </w:p>
        </w:tc>
      </w:tr>
      <w:tr w:rsidR="00E56EB4" w:rsidRPr="007C1C02" w14:paraId="2348D8CB" w14:textId="77777777" w:rsidTr="001D0055">
        <w:trPr>
          <w:gridAfter w:val="2"/>
          <w:wAfter w:w="7205" w:type="dxa"/>
          <w:trHeight w:hRule="exact" w:val="238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497186B0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GESTION DE CAPITAL HUMANO</w:t>
            </w:r>
          </w:p>
        </w:tc>
      </w:tr>
      <w:tr w:rsidR="00E56EB4" w:rsidRPr="007C1C02" w14:paraId="451391EF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3CB1A8D5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DESCRIPCION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06A6B8FE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FECHA ESTIMADA</w:t>
            </w:r>
          </w:p>
        </w:tc>
      </w:tr>
      <w:tr w:rsidR="00E56EB4" w:rsidRPr="007C1C02" w14:paraId="30703BCA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2575E" w14:textId="7BA6E45E" w:rsidR="00E56EB4" w:rsidRPr="007C1C02" w:rsidRDefault="001D0055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Primer Entrega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E66F3" w14:textId="7ACF751D" w:rsidR="00E56EB4" w:rsidRPr="00314927" w:rsidRDefault="00884ABD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  <w:t>26 – 30 de agosto</w:t>
            </w:r>
          </w:p>
        </w:tc>
      </w:tr>
      <w:tr w:rsidR="00E56EB4" w:rsidRPr="007C1C02" w14:paraId="486AE9C3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2811C" w14:textId="4C93EA46" w:rsidR="00E56EB4" w:rsidRPr="007C1C02" w:rsidRDefault="001D0055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Segunda Entrega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E903" w14:textId="34B16A3B" w:rsidR="00E56EB4" w:rsidRPr="00314927" w:rsidRDefault="00884ABD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  <w:t>7 – 11 de octubre</w:t>
            </w:r>
          </w:p>
        </w:tc>
      </w:tr>
      <w:tr w:rsidR="00E56EB4" w:rsidRPr="007C1C02" w14:paraId="74F1BF25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6B73B" w14:textId="618F70A5" w:rsidR="00E56EB4" w:rsidRPr="007C1C02" w:rsidRDefault="001D0055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Tercer Entrega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020A8" w14:textId="0CEBD7AD" w:rsidR="00E56EB4" w:rsidRPr="00314927" w:rsidRDefault="00884ABD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  <w:t>18 – 22 de nov.</w:t>
            </w:r>
            <w:bookmarkStart w:id="51" w:name="_GoBack"/>
            <w:bookmarkEnd w:id="51"/>
          </w:p>
        </w:tc>
      </w:tr>
      <w:tr w:rsidR="00E56EB4" w:rsidRPr="007C1C02" w14:paraId="13ABF779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EE0C7" w14:textId="4A9564BD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239AF" w14:textId="56711091" w:rsidR="00E56EB4" w:rsidRPr="00314927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</w:p>
        </w:tc>
      </w:tr>
      <w:tr w:rsidR="00E56EB4" w:rsidRPr="007C1C02" w14:paraId="19F41EE7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18B0A" w14:textId="0DA52A31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CD4F" w14:textId="60468D3C" w:rsidR="00E56EB4" w:rsidRPr="00314927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</w:p>
        </w:tc>
      </w:tr>
      <w:tr w:rsidR="001D0055" w:rsidRPr="007C1C02" w:rsidDel="0056072C" w14:paraId="55042D3E" w14:textId="3746D0B6" w:rsidTr="001D0055">
        <w:trPr>
          <w:trHeight w:hRule="exact" w:val="599"/>
          <w:del w:id="52" w:author="Juan Jose Ventura Gomez" w:date="2013-09-01T23:09:00Z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5E96A9FD" w14:textId="5E60D192" w:rsidR="001D0055" w:rsidRPr="007C1C02" w:rsidDel="0056072C" w:rsidRDefault="001D0055" w:rsidP="001D0055">
            <w:pPr>
              <w:spacing w:line="226" w:lineRule="exact"/>
              <w:ind w:left="212" w:right="72"/>
              <w:rPr>
                <w:del w:id="53" w:author="Juan Jose Ventura Gomez" w:date="2013-09-01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54" w:author="Juan Jose Ventura Gomez" w:date="2013-09-01T23:09:00Z"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 xml:space="preserve">ESTO DEE ER ELIMINADO </w:t>
              </w:r>
            </w:ins>
            <w:del w:id="55" w:author="Juan Jose Ventura Gomez" w:date="2013-09-01T23:09:00Z">
              <w:r w:rsidRPr="007C1C02" w:rsidDel="0056072C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delText>FINANZAS Y LOGISTICA:</w:delText>
              </w:r>
              <w:r w:rsidRPr="007C1C02" w:rsidDel="0056072C">
                <w:rPr>
                  <w:rFonts w:ascii="Arial" w:hAnsi="Arial"/>
                </w:rPr>
                <w:delText xml:space="preserve"> </w:delText>
              </w:r>
              <w:r w:rsidRPr="007C1C02" w:rsidDel="0056072C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delText>Los hitos del sub-proyecto de Finanzas y Logística serán definidos en su fase de planificación e incluidos posteriormente en este documento</w:delText>
              </w:r>
            </w:del>
          </w:p>
        </w:tc>
        <w:tc>
          <w:tcPr>
            <w:tcW w:w="7205" w:type="dxa"/>
            <w:gridSpan w:val="2"/>
          </w:tcPr>
          <w:p w14:paraId="32C1AB16" w14:textId="77777777" w:rsidR="001D0055" w:rsidRPr="007C1C02" w:rsidDel="0056072C" w:rsidRDefault="001D0055" w:rsidP="001D0055">
            <w:pPr>
              <w:ind w:left="147" w:right="141"/>
            </w:pPr>
          </w:p>
        </w:tc>
      </w:tr>
      <w:tr w:rsidR="001D0055" w:rsidRPr="007C1C02" w14:paraId="27EF1D11" w14:textId="4ACD4415" w:rsidTr="001D0055">
        <w:trPr>
          <w:trHeight w:hRule="exact" w:val="338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1C4897AA" w14:textId="77777777" w:rsidR="001D0055" w:rsidRPr="007C1C02" w:rsidRDefault="001D0055" w:rsidP="001D0055">
            <w:pPr>
              <w:ind w:left="147" w:right="141"/>
              <w:rPr>
                <w:rFonts w:ascii="Arial" w:hAnsi="Arial" w:cs="Arial"/>
                <w:bCs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PLAN DE RECURSOS</w:t>
            </w:r>
          </w:p>
        </w:tc>
        <w:tc>
          <w:tcPr>
            <w:tcW w:w="7205" w:type="dxa"/>
            <w:gridSpan w:val="2"/>
          </w:tcPr>
          <w:p w14:paraId="3FB9B258" w14:textId="77777777" w:rsidR="001D0055" w:rsidRPr="007C1C02" w:rsidRDefault="001D0055" w:rsidP="001D0055">
            <w:pPr>
              <w:spacing w:after="0"/>
              <w:jc w:val="left"/>
            </w:pPr>
          </w:p>
        </w:tc>
      </w:tr>
      <w:tr w:rsidR="001D0055" w:rsidRPr="007C1C02" w14:paraId="0890410C" w14:textId="77777777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56" w:author="Absalon Rivas" w:date="2013-09-17T23:08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238"/>
          <w:trPrChange w:id="57" w:author="Absalon Rivas" w:date="2013-09-17T23:08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  <w:tcPrChange w:id="58" w:author="Absalon Rivas" w:date="2013-09-17T23:08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5D7FF"/>
              </w:tcPr>
            </w:tcPrChange>
          </w:tcPr>
          <w:p w14:paraId="1B3AD385" w14:textId="77777777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NOMBRE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  <w:tcPrChange w:id="59" w:author="Absalon Rivas" w:date="2013-09-17T23:08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5D7FF"/>
              </w:tcPr>
            </w:tcPrChange>
          </w:tcPr>
          <w:p w14:paraId="3AD14D97" w14:textId="51FBB634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  <w:tcPrChange w:id="60" w:author="Absalon Rivas" w:date="2013-09-17T23:0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5D7FF"/>
              </w:tcPr>
            </w:tcPrChange>
          </w:tcPr>
          <w:p w14:paraId="5EF40C43" w14:textId="77777777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ASIGNACION</w:t>
            </w:r>
          </w:p>
        </w:tc>
      </w:tr>
      <w:tr w:rsidR="001D0055" w:rsidRPr="007C1C02" w14:paraId="46F3F770" w14:textId="77777777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61" w:author="Absalon Rivas" w:date="2013-09-17T23:08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797"/>
          <w:trPrChange w:id="62" w:author="Absalon Rivas" w:date="2013-09-17T23:08:00Z">
            <w:trPr>
              <w:gridAfter w:val="2"/>
              <w:wAfter w:w="2919" w:type="dxa"/>
              <w:trHeight w:hRule="exact" w:val="212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3" w:author="Absalon Rivas" w:date="2013-09-17T23:08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211C26F4" w14:textId="3CB98E80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64" w:author="Absalon Rivas" w:date="2013-09-17T23:07:00Z"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José Absalón Riva</w:t>
              </w:r>
            </w:ins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5" w:author="Absalon Rivas" w:date="2013-09-17T23:08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500F1DF4" w14:textId="4089D9BC" w:rsidR="001D0055" w:rsidRPr="007C1C02" w:rsidRDefault="001D0055" w:rsidP="001D0055">
            <w:pPr>
              <w:spacing w:line="226" w:lineRule="exact"/>
              <w:ind w:left="212" w:right="72"/>
              <w:jc w:val="left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pPrChange w:id="66" w:author="Absalon Rivas" w:date="2013-09-17T23:08:00Z">
                <w:pPr>
                  <w:spacing w:line="226" w:lineRule="exact"/>
                  <w:ind w:left="212" w:right="72"/>
                </w:pPr>
              </w:pPrChange>
            </w:pP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7" w:author="Absalon Rivas" w:date="2013-09-17T23:0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7BE14726" w14:textId="55285921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68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Supervisor de la base de datos, que todo este normalizado y evitar la pérdida y redundancia de datos.</w:t>
              </w:r>
            </w:ins>
          </w:p>
        </w:tc>
      </w:tr>
      <w:tr w:rsidR="001D0055" w:rsidRPr="007C1C02" w14:paraId="2CA98F31" w14:textId="77777777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69" w:author="Absalon Rivas" w:date="2013-09-17T23:09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626"/>
          <w:trPrChange w:id="70" w:author="Absalon Rivas" w:date="2013-09-17T23:09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1" w:author="Absalon Rivas" w:date="2013-09-17T23:09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186857C3" w14:textId="07F0294C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72" w:author="Absalon Rivas" w:date="2013-09-17T23:07:00Z"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José Carlos García</w:t>
              </w:r>
            </w:ins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3" w:author="Absalon Rivas" w:date="2013-09-17T23:09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75FB7FAC" w14:textId="236D0813" w:rsidR="001D0055" w:rsidRPr="007C1C02" w:rsidRDefault="001D0055" w:rsidP="001D0055">
            <w:pPr>
              <w:spacing w:line="226" w:lineRule="exact"/>
              <w:ind w:left="212" w:right="72"/>
              <w:jc w:val="left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pPrChange w:id="74" w:author="Absalon Rivas" w:date="2013-09-17T23:08:00Z">
                <w:pPr>
                  <w:spacing w:line="226" w:lineRule="exact"/>
                  <w:ind w:left="212" w:right="72"/>
                </w:pPr>
              </w:pPrChange>
            </w:pPr>
            <w:ins w:id="75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Programador</w:t>
              </w:r>
            </w:ins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6" w:author="Absalon Rivas" w:date="2013-09-17T23:09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459967A0" w14:textId="28DB94F9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77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Supervisar los diferentes códigos propuestos y que estén funcionando correctamente.</w:t>
              </w:r>
            </w:ins>
          </w:p>
        </w:tc>
      </w:tr>
      <w:tr w:rsidR="001D0055" w:rsidRPr="007C1C02" w14:paraId="262E87A3" w14:textId="77777777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78" w:author="Absalon Rivas" w:date="2013-09-17T23:09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653"/>
          <w:trPrChange w:id="79" w:author="Absalon Rivas" w:date="2013-09-17T23:09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0" w:author="Absalon Rivas" w:date="2013-09-17T23:09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7FE70E88" w14:textId="0AEEE6A8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81" w:author="Absalon Rivas" w:date="2013-09-17T23:07:00Z"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José Santiago Burgos</w:t>
              </w:r>
            </w:ins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2" w:author="Absalon Rivas" w:date="2013-09-17T23:09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5E257F66" w14:textId="7AF6574A" w:rsidR="001D0055" w:rsidRPr="007C1C02" w:rsidRDefault="001D0055" w:rsidP="001D0055">
            <w:pPr>
              <w:spacing w:line="226" w:lineRule="exact"/>
              <w:ind w:left="212" w:right="72"/>
              <w:jc w:val="left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pPrChange w:id="83" w:author="Absalon Rivas" w:date="2013-09-17T23:08:00Z">
                <w:pPr>
                  <w:spacing w:line="226" w:lineRule="exact"/>
                  <w:ind w:left="212" w:right="72"/>
                </w:pPr>
              </w:pPrChange>
            </w:pPr>
            <w:ins w:id="84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Administrador de</w:t>
              </w:r>
            </w:ins>
            <w:ins w:id="85" w:author="Absalon Rivas" w:date="2013-09-17T23:08:00Z"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 xml:space="preserve"> </w:t>
              </w:r>
            </w:ins>
            <w:ins w:id="86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Documentos</w:t>
              </w:r>
            </w:ins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7" w:author="Absalon Rivas" w:date="2013-09-17T23:09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008F86DD" w14:textId="280191B3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88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Llevar el control de la documentación del proyecto.</w:t>
              </w:r>
            </w:ins>
          </w:p>
        </w:tc>
      </w:tr>
      <w:tr w:rsidR="001D0055" w:rsidRPr="007C1C02" w14:paraId="4B8D58F9" w14:textId="77777777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89" w:author="Absalon Rivas" w:date="2013-09-17T23:09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1049"/>
          <w:trPrChange w:id="90" w:author="Absalon Rivas" w:date="2013-09-17T23:09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1" w:author="Absalon Rivas" w:date="2013-09-17T23:09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62165191" w14:textId="5F3F4E67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proofErr w:type="spellStart"/>
            <w:ins w:id="92" w:author="Absalon Rivas" w:date="2013-09-17T23:07:00Z"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Hector</w:t>
              </w:r>
              <w:proofErr w:type="spellEnd"/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 xml:space="preserve"> Alonso </w:t>
              </w:r>
              <w:proofErr w:type="spellStart"/>
              <w:r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Mendez</w:t>
              </w:r>
            </w:ins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3" w:author="Absalon Rivas" w:date="2013-09-17T23:09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0D44059A" w14:textId="1AAF9F1C" w:rsidR="001D0055" w:rsidRPr="007C1C02" w:rsidRDefault="001D0055" w:rsidP="001D0055">
            <w:pPr>
              <w:spacing w:line="226" w:lineRule="exact"/>
              <w:ind w:left="212" w:right="72"/>
              <w:jc w:val="left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pPrChange w:id="94" w:author="Absalon Rivas" w:date="2013-09-17T23:08:00Z">
                <w:pPr>
                  <w:spacing w:line="226" w:lineRule="exact"/>
                  <w:ind w:left="212" w:right="72"/>
                </w:pPr>
              </w:pPrChange>
            </w:pPr>
            <w:ins w:id="95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Web Master</w:t>
              </w:r>
            </w:ins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6" w:author="Absalon Rivas" w:date="2013-09-17T23:09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24D04C9F" w14:textId="5E77B8E8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ins w:id="97" w:author="Absalon Rivas" w:date="2013-09-17T23:07:00Z"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 xml:space="preserve">Supervisar que el diseño y el web </w:t>
              </w:r>
              <w:proofErr w:type="spellStart"/>
              <w:proofErr w:type="gramStart"/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>site</w:t>
              </w:r>
              <w:proofErr w:type="spellEnd"/>
              <w:proofErr w:type="gramEnd"/>
              <w:r w:rsidRPr="004C63A9">
                <w:rPr>
                  <w:rFonts w:ascii="Arial" w:eastAsia="Verdana" w:hAnsi="Arial" w:cs="Arial"/>
                  <w:bCs/>
                  <w:spacing w:val="-1"/>
                  <w:sz w:val="18"/>
                  <w:szCs w:val="18"/>
                </w:rPr>
                <w:t xml:space="preserve"> esté operando correctamente, así como revisar, reparar y reportar errores en códigos existentes.</w:t>
              </w:r>
            </w:ins>
          </w:p>
        </w:tc>
      </w:tr>
      <w:tr w:rsidR="001D0055" w:rsidRPr="007C1C02" w:rsidDel="00823E64" w14:paraId="23D8C2BA" w14:textId="546E1664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98" w:author="Absalon Rivas" w:date="2013-09-17T23:08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238"/>
          <w:del w:id="99" w:author="Absalon Rivas" w:date="2013-09-17T23:09:00Z"/>
          <w:trPrChange w:id="100" w:author="Absalon Rivas" w:date="2013-09-17T23:08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1" w:author="Absalon Rivas" w:date="2013-09-17T23:08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089B1EEE" w14:textId="7FB1D947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02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3" w:author="Absalon Rivas" w:date="2013-09-17T23:08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41FE351A" w14:textId="64E96F1A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04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5" w:author="Absalon Rivas" w:date="2013-09-17T23:0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743A2DF5" w14:textId="6A583174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06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D0055" w:rsidRPr="007C1C02" w:rsidDel="00823E64" w14:paraId="0A094E2B" w14:textId="1B1D37AB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107" w:author="Absalon Rivas" w:date="2013-09-17T23:08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238"/>
          <w:del w:id="108" w:author="Absalon Rivas" w:date="2013-09-17T23:09:00Z"/>
          <w:trPrChange w:id="109" w:author="Absalon Rivas" w:date="2013-09-17T23:08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0" w:author="Absalon Rivas" w:date="2013-09-17T23:08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4DB31A88" w14:textId="1E5DDFB5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11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2" w:author="Absalon Rivas" w:date="2013-09-17T23:08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6B0DBFC0" w14:textId="125BF361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13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4" w:author="Absalon Rivas" w:date="2013-09-17T23:0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5F6A4168" w14:textId="6C9494CC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15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D0055" w:rsidRPr="007C1C02" w:rsidDel="00823E64" w14:paraId="1201ECFF" w14:textId="72A2807E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116" w:author="Absalon Rivas" w:date="2013-09-17T23:08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238"/>
          <w:del w:id="117" w:author="Absalon Rivas" w:date="2013-09-17T23:09:00Z"/>
          <w:trPrChange w:id="118" w:author="Absalon Rivas" w:date="2013-09-17T23:08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9" w:author="Absalon Rivas" w:date="2013-09-17T23:08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22087A6D" w14:textId="4AED61C7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20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1" w:author="Absalon Rivas" w:date="2013-09-17T23:08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3A4D60EB" w14:textId="0FCCF426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22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3" w:author="Absalon Rivas" w:date="2013-09-17T23:0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246F5944" w14:textId="44BF1C03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24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D0055" w:rsidRPr="007C1C02" w:rsidDel="00823E64" w14:paraId="569A8FC6" w14:textId="061C2D2A" w:rsidTr="001D0055">
        <w:tblPrEx>
          <w:tblW w:w="1639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125" w:author="Absalon Rivas" w:date="2013-09-17T23:08:00Z">
            <w:tblPrEx>
              <w:tblW w:w="922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gridAfter w:val="2"/>
          <w:wAfter w:w="7205" w:type="dxa"/>
          <w:trHeight w:hRule="exact" w:val="238"/>
          <w:del w:id="126" w:author="Absalon Rivas" w:date="2013-09-17T23:09:00Z"/>
          <w:trPrChange w:id="127" w:author="Absalon Rivas" w:date="2013-09-17T23:08:00Z">
            <w:trPr>
              <w:gridAfter w:val="2"/>
              <w:wAfter w:w="2919" w:type="dxa"/>
              <w:trHeight w:hRule="exact" w:val="238"/>
            </w:trPr>
          </w:trPrChange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8" w:author="Absalon Rivas" w:date="2013-09-17T23:08:00Z">
              <w:tcPr>
                <w:tcW w:w="31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7AA43F15" w14:textId="5F286712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29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0" w:author="Absalon Rivas" w:date="2013-09-17T23:08:00Z">
              <w:tcPr>
                <w:tcW w:w="17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0A1505FD" w14:textId="2C06FCC6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31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2" w:author="Absalon Rivas" w:date="2013-09-17T23:0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2957E524" w14:textId="231C0C9A" w:rsidR="001D0055" w:rsidRPr="007C1C02" w:rsidDel="00823E64" w:rsidRDefault="001D0055" w:rsidP="001D0055">
            <w:pPr>
              <w:spacing w:line="226" w:lineRule="exact"/>
              <w:ind w:left="212" w:right="72"/>
              <w:rPr>
                <w:del w:id="133" w:author="Absalon Rivas" w:date="2013-09-17T23:09:00Z"/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</w:tbl>
    <w:commentRangeEnd w:id="50"/>
    <w:p w14:paraId="1508B216" w14:textId="77777777" w:rsidR="008F7F2A" w:rsidRPr="006D0F78" w:rsidRDefault="0056072C" w:rsidP="006D0F78">
      <w:r>
        <w:rPr>
          <w:rStyle w:val="Refdecomentario"/>
        </w:rPr>
        <w:commentReference w:id="50"/>
      </w:r>
    </w:p>
    <w:sectPr w:rsidR="008F7F2A" w:rsidRPr="006D0F78" w:rsidSect="00E56EB4">
      <w:pgSz w:w="12242" w:h="15842" w:code="1"/>
      <w:pgMar w:top="365" w:right="1262" w:bottom="1440" w:left="1800" w:header="720" w:footer="720" w:gutter="0"/>
      <w:cols w:space="14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Juan Jose Ventura Gomez" w:date="2013-09-01T23:02:00Z" w:initials="JnJOc">
    <w:p w14:paraId="75753B60" w14:textId="0B718782" w:rsidR="00F7605B" w:rsidRDefault="00F7605B">
      <w:pPr>
        <w:pStyle w:val="Textocomentario"/>
      </w:pPr>
      <w:r>
        <w:rPr>
          <w:rStyle w:val="Refdecomentario"/>
        </w:rPr>
        <w:annotationRef/>
      </w:r>
      <w:r>
        <w:t>Agregar descripción breve de los módulos a entregar</w:t>
      </w:r>
    </w:p>
  </w:comment>
  <w:comment w:id="12" w:author="Juan Jose Ventura Gomez" w:date="2013-09-01T23:02:00Z" w:initials="JnJOc">
    <w:p w14:paraId="61B573C8" w14:textId="22991A42" w:rsidR="00F7605B" w:rsidRDefault="00F7605B">
      <w:pPr>
        <w:pStyle w:val="Textocomentario"/>
      </w:pPr>
      <w:r>
        <w:rPr>
          <w:rStyle w:val="Refdecomentario"/>
        </w:rPr>
        <w:annotationRef/>
      </w:r>
      <w:r>
        <w:t>En esta fase se espera la entrega de módulos funcionales en un 50%</w:t>
      </w:r>
    </w:p>
  </w:comment>
  <w:comment w:id="16" w:author="Juan Jose Ventura Gomez" w:date="2013-09-01T23:01:00Z" w:initials="JnJOc">
    <w:p w14:paraId="60F8A141" w14:textId="22C103A4" w:rsidR="00F7605B" w:rsidRDefault="00F7605B">
      <w:pPr>
        <w:pStyle w:val="Textocomentario"/>
      </w:pPr>
      <w:r>
        <w:rPr>
          <w:rStyle w:val="Refdecomentario"/>
        </w:rPr>
        <w:annotationRef/>
      </w:r>
      <w:r>
        <w:t>Nombres completos</w:t>
      </w:r>
    </w:p>
  </w:comment>
  <w:comment w:id="20" w:author="Juan Jose Ventura Gomez" w:date="2013-09-01T23:03:00Z" w:initials="JnJOc">
    <w:p w14:paraId="1D6834E9" w14:textId="7400D6A2" w:rsidR="00F7605B" w:rsidRDefault="00F7605B">
      <w:pPr>
        <w:pStyle w:val="Textocomentario"/>
      </w:pPr>
      <w:r>
        <w:rPr>
          <w:rStyle w:val="Refdecomentario"/>
        </w:rPr>
        <w:annotationRef/>
      </w:r>
      <w:r>
        <w:t>Detallar estos supuestos</w:t>
      </w:r>
    </w:p>
  </w:comment>
  <w:comment w:id="21" w:author="Juan Jose Ventura Gomez" w:date="2013-09-01T23:04:00Z" w:initials="JnJOc">
    <w:p w14:paraId="5F36F7F1" w14:textId="768C157F" w:rsidR="00F7605B" w:rsidRDefault="00F7605B">
      <w:pPr>
        <w:pStyle w:val="Textocomentario"/>
      </w:pPr>
      <w:r>
        <w:rPr>
          <w:rStyle w:val="Refdecomentario"/>
        </w:rPr>
        <w:annotationRef/>
      </w:r>
      <w:r>
        <w:t xml:space="preserve">Justificar porque son Restricciones, no parecen ser afirmaciones impuestas por la organización </w:t>
      </w:r>
      <w:proofErr w:type="spellStart"/>
      <w:r>
        <w:t>mas</w:t>
      </w:r>
      <w:proofErr w:type="spellEnd"/>
      <w:r>
        <w:t xml:space="preserve"> parecen supuestos.</w:t>
      </w:r>
    </w:p>
  </w:comment>
  <w:comment w:id="24" w:author="Juan Jose Ventura Gomez" w:date="2013-09-01T23:05:00Z" w:initials="JnJOc">
    <w:p w14:paraId="7721A584" w14:textId="26F09A99" w:rsidR="00F7605B" w:rsidRDefault="00F7605B">
      <w:pPr>
        <w:pStyle w:val="Textocomentario"/>
      </w:pPr>
      <w:r>
        <w:rPr>
          <w:rStyle w:val="Refdecomentario"/>
        </w:rPr>
        <w:annotationRef/>
      </w:r>
      <w:r>
        <w:t>Veo nombres de personas ajenas a la materia, favor justificar.</w:t>
      </w:r>
    </w:p>
  </w:comment>
  <w:comment w:id="26" w:author="Juan Jose Ventura Gomez" w:date="2013-09-01T23:06:00Z" w:initials="JnJOc">
    <w:p w14:paraId="7767B11A" w14:textId="26EB3B94" w:rsidR="00F7605B" w:rsidRDefault="00F7605B">
      <w:pPr>
        <w:pStyle w:val="Textocomentario"/>
      </w:pPr>
      <w:r>
        <w:rPr>
          <w:rStyle w:val="Refdecomentario"/>
        </w:rPr>
        <w:annotationRef/>
      </w:r>
      <w:r>
        <w:t>Objetivos se quedan cortos con la dimensión del proyecto.</w:t>
      </w:r>
    </w:p>
  </w:comment>
  <w:comment w:id="27" w:author="Juan Jose Ventura Gomez" w:date="2013-09-01T23:07:00Z" w:initials="JnJOc">
    <w:p w14:paraId="29596A05" w14:textId="694D64CB" w:rsidR="00F7605B" w:rsidRDefault="00F7605B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Como</w:t>
      </w:r>
      <w:proofErr w:type="spellEnd"/>
      <w:r>
        <w:t xml:space="preserve"> se medirá este punto? Sean </w:t>
      </w:r>
      <w:proofErr w:type="spellStart"/>
      <w:r>
        <w:t>mas</w:t>
      </w:r>
      <w:proofErr w:type="spellEnd"/>
      <w:r>
        <w:t xml:space="preserve"> técnicos al especificar requerimientos técnicos.</w:t>
      </w:r>
    </w:p>
  </w:comment>
  <w:comment w:id="44" w:author="Juan Jose Ventura Gomez" w:date="2013-09-01T23:11:00Z" w:initials="JnJOc">
    <w:p w14:paraId="630D1829" w14:textId="4287AFA8" w:rsidR="00F7605B" w:rsidRDefault="00F7605B">
      <w:pPr>
        <w:pStyle w:val="Textocomentario"/>
      </w:pPr>
      <w:r>
        <w:rPr>
          <w:rStyle w:val="Refdecomentario"/>
        </w:rPr>
        <w:annotationRef/>
      </w:r>
      <w:r>
        <w:t>especificar</w:t>
      </w:r>
    </w:p>
  </w:comment>
  <w:comment w:id="48" w:author="Juan Jose Ventura Gomez" w:date="2013-09-01T23:12:00Z" w:initials="JnJOc">
    <w:p w14:paraId="3E0ECD57" w14:textId="73FA712B" w:rsidR="00F7605B" w:rsidRDefault="00F7605B">
      <w:pPr>
        <w:pStyle w:val="Textocomentario"/>
      </w:pPr>
      <w:r>
        <w:rPr>
          <w:rStyle w:val="Refdecomentario"/>
        </w:rPr>
        <w:annotationRef/>
      </w:r>
      <w:r>
        <w:t>Llenar las restricciones que están fuera de su alcance.</w:t>
      </w:r>
    </w:p>
  </w:comment>
  <w:comment w:id="49" w:author="Juan Jose Ventura Gomez" w:date="2013-09-01T23:10:00Z" w:initials="JnJOc">
    <w:p w14:paraId="1596411A" w14:textId="0D44EBA3" w:rsidR="00F7605B" w:rsidRDefault="00F7605B">
      <w:pPr>
        <w:pStyle w:val="Textocomentario"/>
      </w:pPr>
      <w:r>
        <w:rPr>
          <w:rStyle w:val="Refdecomentario"/>
        </w:rPr>
        <w:annotationRef/>
      </w:r>
      <w:r>
        <w:t xml:space="preserve">Especificar características técnicas que se deben de evaluar para dar por aceptado el producto. Basarse en los </w:t>
      </w:r>
      <w:proofErr w:type="spellStart"/>
      <w:r>
        <w:t>KPI’s</w:t>
      </w:r>
      <w:proofErr w:type="spellEnd"/>
    </w:p>
  </w:comment>
  <w:comment w:id="50" w:author="Juan Jose Ventura Gomez" w:date="2013-09-01T23:09:00Z" w:initials="JnJOc">
    <w:p w14:paraId="509D62F4" w14:textId="1524A63E" w:rsidR="00F7605B" w:rsidRDefault="00F7605B">
      <w:pPr>
        <w:pStyle w:val="Textocomentario"/>
      </w:pPr>
      <w:r>
        <w:rPr>
          <w:rStyle w:val="Refdecomentario"/>
        </w:rPr>
        <w:annotationRef/>
      </w:r>
      <w:r>
        <w:t>Llenar este cuadro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753B60" w15:done="0"/>
  <w15:commentEx w15:paraId="61B573C8" w15:done="0"/>
  <w15:commentEx w15:paraId="60F8A141" w15:done="0"/>
  <w15:commentEx w15:paraId="1D6834E9" w15:done="0"/>
  <w15:commentEx w15:paraId="5F36F7F1" w15:done="0"/>
  <w15:commentEx w15:paraId="7721A584" w15:done="0"/>
  <w15:commentEx w15:paraId="7767B11A" w15:done="0"/>
  <w15:commentEx w15:paraId="29596A05" w15:done="0"/>
  <w15:commentEx w15:paraId="630D1829" w15:done="0"/>
  <w15:commentEx w15:paraId="3E0ECD57" w15:done="0"/>
  <w15:commentEx w15:paraId="1596411A" w15:done="0"/>
  <w15:commentEx w15:paraId="509D62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F1952" w14:textId="77777777" w:rsidR="0033532B" w:rsidRDefault="0033532B">
      <w:pPr>
        <w:spacing w:after="0"/>
      </w:pPr>
      <w:r>
        <w:separator/>
      </w:r>
    </w:p>
  </w:endnote>
  <w:endnote w:type="continuationSeparator" w:id="0">
    <w:p w14:paraId="1AC7304C" w14:textId="77777777" w:rsidR="0033532B" w:rsidRDefault="00335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B9F82" w14:textId="77777777" w:rsidR="00F7605B" w:rsidRDefault="00F7605B" w:rsidP="00E56EB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0328FF" w14:textId="77777777" w:rsidR="00F7605B" w:rsidRDefault="00F7605B" w:rsidP="00E56EB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F7A83" w14:textId="77777777" w:rsidR="00F7605B" w:rsidRDefault="00F7605B" w:rsidP="00E56EB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4ABD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4A6BC9C2" w14:textId="77777777" w:rsidR="00F7605B" w:rsidRPr="00CC4FCF" w:rsidRDefault="00F7605B" w:rsidP="00E56EB4">
    <w:pPr>
      <w:pStyle w:val="Piedepgina"/>
      <w:ind w:right="360"/>
    </w:pPr>
    <w:r>
      <w:t>Alcance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98886" w14:textId="77777777" w:rsidR="0033532B" w:rsidRDefault="0033532B">
      <w:pPr>
        <w:spacing w:after="0"/>
      </w:pPr>
      <w:r>
        <w:separator/>
      </w:r>
    </w:p>
  </w:footnote>
  <w:footnote w:type="continuationSeparator" w:id="0">
    <w:p w14:paraId="4886A4D8" w14:textId="77777777" w:rsidR="0033532B" w:rsidRDefault="003353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1" w:type="dxa"/>
      <w:tblInd w:w="1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84"/>
      <w:gridCol w:w="1275"/>
      <w:gridCol w:w="4252"/>
      <w:gridCol w:w="1100"/>
    </w:tblGrid>
    <w:tr w:rsidR="00F7605B" w:rsidRPr="0082377E" w14:paraId="277657AD" w14:textId="77777777" w:rsidTr="00E56EB4">
      <w:trPr>
        <w:trHeight w:val="849"/>
      </w:trPr>
      <w:tc>
        <w:tcPr>
          <w:tcW w:w="2784" w:type="dxa"/>
        </w:tcPr>
        <w:p w14:paraId="0440EA02" w14:textId="77777777" w:rsidR="00F7605B" w:rsidRPr="00E74D9B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rPr>
              <w:rFonts w:cs="Arial"/>
              <w:i/>
              <w:color w:val="3366FF"/>
              <w:sz w:val="18"/>
              <w:szCs w:val="18"/>
            </w:rPr>
          </w:pPr>
        </w:p>
      </w:tc>
      <w:tc>
        <w:tcPr>
          <w:tcW w:w="1275" w:type="dxa"/>
        </w:tcPr>
        <w:p w14:paraId="495DF3E4" w14:textId="77777777" w:rsidR="00F7605B" w:rsidRPr="00046B56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spacing w:after="0"/>
            <w:rPr>
              <w:rFonts w:cs="Arial"/>
              <w:b/>
              <w:snapToGrid/>
              <w:sz w:val="18"/>
              <w:szCs w:val="18"/>
              <w:lang w:val="es-ES"/>
            </w:rPr>
          </w:pPr>
          <w:r w:rsidRPr="00046B56">
            <w:rPr>
              <w:rFonts w:cs="Arial"/>
              <w:b/>
              <w:snapToGrid/>
              <w:sz w:val="18"/>
              <w:szCs w:val="18"/>
              <w:lang w:val="es-ES"/>
            </w:rPr>
            <w:t>Proyecto:</w:t>
          </w:r>
        </w:p>
        <w:p w14:paraId="34624F44" w14:textId="77777777" w:rsidR="00F7605B" w:rsidRPr="00046B56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spacing w:after="0"/>
            <w:rPr>
              <w:rFonts w:cs="Arial"/>
              <w:b/>
              <w:snapToGrid/>
              <w:sz w:val="18"/>
              <w:szCs w:val="18"/>
              <w:lang w:val="es-ES"/>
            </w:rPr>
          </w:pPr>
        </w:p>
      </w:tc>
      <w:tc>
        <w:tcPr>
          <w:tcW w:w="4252" w:type="dxa"/>
        </w:tcPr>
        <w:p w14:paraId="3A87AA96" w14:textId="0C3EC813" w:rsidR="00F7605B" w:rsidRPr="007D4B7F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spacing w:after="0"/>
            <w:rPr>
              <w:rFonts w:cs="Arial"/>
              <w:i/>
              <w:snapToGrid/>
              <w:sz w:val="18"/>
              <w:szCs w:val="18"/>
            </w:rPr>
          </w:pPr>
          <w:r>
            <w:rPr>
              <w:rFonts w:cs="Arial"/>
              <w:i/>
              <w:snapToGrid/>
              <w:sz w:val="18"/>
              <w:szCs w:val="18"/>
            </w:rPr>
            <w:t>Control de Citas para Clínica Veterinaria</w:t>
          </w:r>
        </w:p>
      </w:tc>
      <w:tc>
        <w:tcPr>
          <w:tcW w:w="1100" w:type="dxa"/>
        </w:tcPr>
        <w:p w14:paraId="01A80FE4" w14:textId="77777777" w:rsidR="00F7605B" w:rsidRPr="0082377E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rPr>
              <w:rFonts w:cs="Arial"/>
              <w:b/>
            </w:rPr>
          </w:pPr>
        </w:p>
      </w:tc>
    </w:tr>
  </w:tbl>
  <w:p w14:paraId="020E4405" w14:textId="77777777" w:rsidR="00F7605B" w:rsidRPr="00046B56" w:rsidRDefault="00F7605B" w:rsidP="00E56EB4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1">
    <w:nsid w:val="022E4F31"/>
    <w:multiLevelType w:val="hybridMultilevel"/>
    <w:tmpl w:val="B97E8CC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>
    <w:nsid w:val="02A81B84"/>
    <w:multiLevelType w:val="hybridMultilevel"/>
    <w:tmpl w:val="A958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D267A9"/>
    <w:multiLevelType w:val="hybridMultilevel"/>
    <w:tmpl w:val="5A1C7EE4"/>
    <w:lvl w:ilvl="0" w:tplc="440A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">
    <w:nsid w:val="07B71EEC"/>
    <w:multiLevelType w:val="hybridMultilevel"/>
    <w:tmpl w:val="F15E58A6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10578"/>
    <w:multiLevelType w:val="hybridMultilevel"/>
    <w:tmpl w:val="FAF640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67197"/>
    <w:multiLevelType w:val="hybridMultilevel"/>
    <w:tmpl w:val="B48C0BF6"/>
    <w:lvl w:ilvl="0" w:tplc="4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7EAA392">
      <w:numFmt w:val="bullet"/>
      <w:lvlText w:val="•"/>
      <w:lvlJc w:val="left"/>
      <w:pPr>
        <w:ind w:left="1806" w:hanging="660"/>
      </w:pPr>
      <w:rPr>
        <w:rFonts w:ascii="Arial" w:eastAsia="Arial" w:hAnsi="Arial" w:cs="Arial" w:hint="default"/>
      </w:rPr>
    </w:lvl>
    <w:lvl w:ilvl="2" w:tplc="4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41647B6"/>
    <w:multiLevelType w:val="hybridMultilevel"/>
    <w:tmpl w:val="A57C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EB0268"/>
    <w:multiLevelType w:val="multilevel"/>
    <w:tmpl w:val="19FE711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2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hint="default"/>
      </w:rPr>
    </w:lvl>
  </w:abstractNum>
  <w:abstractNum w:abstractNumId="10">
    <w:nsid w:val="17431B84"/>
    <w:multiLevelType w:val="hybridMultilevel"/>
    <w:tmpl w:val="A958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2A95EF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27007449"/>
    <w:multiLevelType w:val="hybridMultilevel"/>
    <w:tmpl w:val="CF0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C6D80"/>
    <w:multiLevelType w:val="hybridMultilevel"/>
    <w:tmpl w:val="1096AE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64B14"/>
    <w:multiLevelType w:val="hybridMultilevel"/>
    <w:tmpl w:val="6A00E656"/>
    <w:lvl w:ilvl="0" w:tplc="E86C223A">
      <w:start w:val="1"/>
      <w:numFmt w:val="decimal"/>
      <w:lvlText w:val="%1."/>
      <w:lvlJc w:val="left"/>
      <w:pPr>
        <w:ind w:left="591" w:hanging="525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46" w:hanging="360"/>
      </w:pPr>
    </w:lvl>
    <w:lvl w:ilvl="2" w:tplc="440A001B" w:tentative="1">
      <w:start w:val="1"/>
      <w:numFmt w:val="lowerRoman"/>
      <w:lvlText w:val="%3."/>
      <w:lvlJc w:val="right"/>
      <w:pPr>
        <w:ind w:left="1866" w:hanging="180"/>
      </w:pPr>
    </w:lvl>
    <w:lvl w:ilvl="3" w:tplc="440A000F" w:tentative="1">
      <w:start w:val="1"/>
      <w:numFmt w:val="decimal"/>
      <w:lvlText w:val="%4."/>
      <w:lvlJc w:val="left"/>
      <w:pPr>
        <w:ind w:left="2586" w:hanging="360"/>
      </w:pPr>
    </w:lvl>
    <w:lvl w:ilvl="4" w:tplc="440A0019" w:tentative="1">
      <w:start w:val="1"/>
      <w:numFmt w:val="lowerLetter"/>
      <w:lvlText w:val="%5."/>
      <w:lvlJc w:val="left"/>
      <w:pPr>
        <w:ind w:left="3306" w:hanging="360"/>
      </w:pPr>
    </w:lvl>
    <w:lvl w:ilvl="5" w:tplc="440A001B" w:tentative="1">
      <w:start w:val="1"/>
      <w:numFmt w:val="lowerRoman"/>
      <w:lvlText w:val="%6."/>
      <w:lvlJc w:val="right"/>
      <w:pPr>
        <w:ind w:left="4026" w:hanging="180"/>
      </w:pPr>
    </w:lvl>
    <w:lvl w:ilvl="6" w:tplc="440A000F" w:tentative="1">
      <w:start w:val="1"/>
      <w:numFmt w:val="decimal"/>
      <w:lvlText w:val="%7."/>
      <w:lvlJc w:val="left"/>
      <w:pPr>
        <w:ind w:left="4746" w:hanging="360"/>
      </w:pPr>
    </w:lvl>
    <w:lvl w:ilvl="7" w:tplc="440A0019" w:tentative="1">
      <w:start w:val="1"/>
      <w:numFmt w:val="lowerLetter"/>
      <w:lvlText w:val="%8."/>
      <w:lvlJc w:val="left"/>
      <w:pPr>
        <w:ind w:left="5466" w:hanging="360"/>
      </w:pPr>
    </w:lvl>
    <w:lvl w:ilvl="8" w:tplc="4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>
    <w:nsid w:val="2FAF7C78"/>
    <w:multiLevelType w:val="singleLevel"/>
    <w:tmpl w:val="FF1674B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31BD6483"/>
    <w:multiLevelType w:val="hybridMultilevel"/>
    <w:tmpl w:val="6D50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C2ECB"/>
    <w:multiLevelType w:val="hybridMultilevel"/>
    <w:tmpl w:val="33FE188E"/>
    <w:lvl w:ilvl="0" w:tplc="47F26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37DA58FA"/>
    <w:multiLevelType w:val="hybridMultilevel"/>
    <w:tmpl w:val="F15E58A6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B711730"/>
    <w:multiLevelType w:val="hybridMultilevel"/>
    <w:tmpl w:val="8D5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E61C59"/>
    <w:multiLevelType w:val="hybridMultilevel"/>
    <w:tmpl w:val="60401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57D14"/>
    <w:multiLevelType w:val="hybridMultilevel"/>
    <w:tmpl w:val="71FC3D72"/>
    <w:lvl w:ilvl="0" w:tplc="A2DA2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67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A60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CF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128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1E7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06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6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76A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3EA3769"/>
    <w:multiLevelType w:val="hybridMultilevel"/>
    <w:tmpl w:val="D616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62EDB"/>
    <w:multiLevelType w:val="hybridMultilevel"/>
    <w:tmpl w:val="99DC0564"/>
    <w:lvl w:ilvl="0" w:tplc="440A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6">
    <w:nsid w:val="488846F7"/>
    <w:multiLevelType w:val="hybridMultilevel"/>
    <w:tmpl w:val="51523328"/>
    <w:lvl w:ilvl="0" w:tplc="4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4C0E6969"/>
    <w:multiLevelType w:val="multilevel"/>
    <w:tmpl w:val="5620A4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numFmt w:val="bullet"/>
      <w:lvlText w:val="-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>
    <w:nsid w:val="4C244B75"/>
    <w:multiLevelType w:val="hybridMultilevel"/>
    <w:tmpl w:val="2C2E3D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7517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04C39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2FE1A18"/>
    <w:multiLevelType w:val="multilevel"/>
    <w:tmpl w:val="3DEE20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>
      <w:start w:val="1"/>
      <w:numFmt w:val="decimal"/>
      <w:lvlText w:val="%1.%2."/>
      <w:lvlJc w:val="left"/>
      <w:pPr>
        <w:ind w:left="855" w:hanging="360"/>
      </w:pPr>
      <w:rPr>
        <w:rFonts w:hint="default"/>
        <w:b w:val="0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  <w:b w:val="0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205" w:hanging="720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3555" w:hanging="108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4410" w:hanging="144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4905" w:hanging="144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5760" w:hanging="1800"/>
      </w:pPr>
      <w:rPr>
        <w:rFonts w:hint="default"/>
        <w:color w:val="000000"/>
        <w:sz w:val="20"/>
      </w:rPr>
    </w:lvl>
  </w:abstractNum>
  <w:abstractNum w:abstractNumId="32">
    <w:nsid w:val="540C27EE"/>
    <w:multiLevelType w:val="multilevel"/>
    <w:tmpl w:val="48FEC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6A54ECA"/>
    <w:multiLevelType w:val="multilevel"/>
    <w:tmpl w:val="EB907AD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84D58A7"/>
    <w:multiLevelType w:val="multilevel"/>
    <w:tmpl w:val="8706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10301E6"/>
    <w:multiLevelType w:val="hybridMultilevel"/>
    <w:tmpl w:val="E4A8A946"/>
    <w:lvl w:ilvl="0" w:tplc="9738B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94D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60F0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DCA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C687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CD1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F00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2B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B2A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1530522"/>
    <w:multiLevelType w:val="multilevel"/>
    <w:tmpl w:val="1038AD4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68" w:hanging="66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64" w:hanging="1800"/>
      </w:pPr>
      <w:rPr>
        <w:rFonts w:hint="default"/>
      </w:rPr>
    </w:lvl>
  </w:abstractNum>
  <w:abstractNum w:abstractNumId="37">
    <w:nsid w:val="64876B4D"/>
    <w:multiLevelType w:val="hybridMultilevel"/>
    <w:tmpl w:val="AD227BAC"/>
    <w:lvl w:ilvl="0" w:tplc="26805B2A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D264BD"/>
    <w:multiLevelType w:val="multilevel"/>
    <w:tmpl w:val="F244B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>
    <w:nsid w:val="6B1C63F2"/>
    <w:multiLevelType w:val="hybridMultilevel"/>
    <w:tmpl w:val="F3BAE6C2"/>
    <w:lvl w:ilvl="0" w:tplc="440A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0">
    <w:nsid w:val="701C365A"/>
    <w:multiLevelType w:val="hybridMultilevel"/>
    <w:tmpl w:val="44F4D67C"/>
    <w:lvl w:ilvl="0" w:tplc="FF1674B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7E62D4"/>
    <w:multiLevelType w:val="hybridMultilevel"/>
    <w:tmpl w:val="83582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AB0930"/>
    <w:multiLevelType w:val="multilevel"/>
    <w:tmpl w:val="48FEC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C46DF3"/>
    <w:multiLevelType w:val="hybridMultilevel"/>
    <w:tmpl w:val="B1023ABC"/>
    <w:lvl w:ilvl="0" w:tplc="FF1674B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22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15"/>
  </w:num>
  <w:num w:numId="10">
    <w:abstractNumId w:val="11"/>
  </w:num>
  <w:num w:numId="11">
    <w:abstractNumId w:val="12"/>
  </w:num>
  <w:num w:numId="12">
    <w:abstractNumId w:val="35"/>
  </w:num>
  <w:num w:numId="13">
    <w:abstractNumId w:val="4"/>
  </w:num>
  <w:num w:numId="14">
    <w:abstractNumId w:val="19"/>
  </w:num>
  <w:num w:numId="15">
    <w:abstractNumId w:val="8"/>
  </w:num>
  <w:num w:numId="16">
    <w:abstractNumId w:val="14"/>
  </w:num>
  <w:num w:numId="17">
    <w:abstractNumId w:val="7"/>
  </w:num>
  <w:num w:numId="18">
    <w:abstractNumId w:val="26"/>
  </w:num>
  <w:num w:numId="19">
    <w:abstractNumId w:val="23"/>
  </w:num>
  <w:num w:numId="20">
    <w:abstractNumId w:val="39"/>
  </w:num>
  <w:num w:numId="21">
    <w:abstractNumId w:val="25"/>
  </w:num>
  <w:num w:numId="22">
    <w:abstractNumId w:val="3"/>
  </w:num>
  <w:num w:numId="23">
    <w:abstractNumId w:val="41"/>
  </w:num>
  <w:num w:numId="24">
    <w:abstractNumId w:val="21"/>
  </w:num>
  <w:num w:numId="25">
    <w:abstractNumId w:val="30"/>
  </w:num>
  <w:num w:numId="26">
    <w:abstractNumId w:val="29"/>
  </w:num>
  <w:num w:numId="27">
    <w:abstractNumId w:val="32"/>
  </w:num>
  <w:num w:numId="28">
    <w:abstractNumId w:val="36"/>
  </w:num>
  <w:num w:numId="29">
    <w:abstractNumId w:val="9"/>
  </w:num>
  <w:num w:numId="30">
    <w:abstractNumId w:val="31"/>
  </w:num>
  <w:num w:numId="31">
    <w:abstractNumId w:val="42"/>
  </w:num>
  <w:num w:numId="32">
    <w:abstractNumId w:val="37"/>
  </w:num>
  <w:num w:numId="33">
    <w:abstractNumId w:val="34"/>
  </w:num>
  <w:num w:numId="34">
    <w:abstractNumId w:val="20"/>
  </w:num>
  <w:num w:numId="35">
    <w:abstractNumId w:val="16"/>
  </w:num>
  <w:num w:numId="36">
    <w:abstractNumId w:val="24"/>
  </w:num>
  <w:num w:numId="37">
    <w:abstractNumId w:val="17"/>
  </w:num>
  <w:num w:numId="38">
    <w:abstractNumId w:val="40"/>
  </w:num>
  <w:num w:numId="39">
    <w:abstractNumId w:val="27"/>
  </w:num>
  <w:num w:numId="40">
    <w:abstractNumId w:val="38"/>
  </w:num>
  <w:num w:numId="41">
    <w:abstractNumId w:val="43"/>
  </w:num>
  <w:num w:numId="42">
    <w:abstractNumId w:val="28"/>
  </w:num>
  <w:num w:numId="43">
    <w:abstractNumId w:val="6"/>
  </w:num>
  <w:num w:numId="4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salon Rivas">
    <w15:presenceInfo w15:providerId="AD" w15:userId="S-1-5-21-2541300331-2470031968-3943980795-1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B4"/>
    <w:rsid w:val="000B2A7E"/>
    <w:rsid w:val="00143FEF"/>
    <w:rsid w:val="001549D0"/>
    <w:rsid w:val="001D0055"/>
    <w:rsid w:val="001E630F"/>
    <w:rsid w:val="001F414A"/>
    <w:rsid w:val="002036D7"/>
    <w:rsid w:val="002115BC"/>
    <w:rsid w:val="00273D5C"/>
    <w:rsid w:val="00281E25"/>
    <w:rsid w:val="002A1853"/>
    <w:rsid w:val="002C22BB"/>
    <w:rsid w:val="002C7844"/>
    <w:rsid w:val="002E37CA"/>
    <w:rsid w:val="003042FF"/>
    <w:rsid w:val="00320B92"/>
    <w:rsid w:val="0033532B"/>
    <w:rsid w:val="00372858"/>
    <w:rsid w:val="003820A8"/>
    <w:rsid w:val="00431963"/>
    <w:rsid w:val="004C2794"/>
    <w:rsid w:val="004F5E38"/>
    <w:rsid w:val="0056072C"/>
    <w:rsid w:val="005629B8"/>
    <w:rsid w:val="00597099"/>
    <w:rsid w:val="005A2997"/>
    <w:rsid w:val="005A67B1"/>
    <w:rsid w:val="005B4C78"/>
    <w:rsid w:val="005F031F"/>
    <w:rsid w:val="005F2208"/>
    <w:rsid w:val="00675EAD"/>
    <w:rsid w:val="006D0F78"/>
    <w:rsid w:val="00722E9A"/>
    <w:rsid w:val="00786D18"/>
    <w:rsid w:val="007C45E3"/>
    <w:rsid w:val="00807753"/>
    <w:rsid w:val="00807B1C"/>
    <w:rsid w:val="00817681"/>
    <w:rsid w:val="00823E64"/>
    <w:rsid w:val="00884ABD"/>
    <w:rsid w:val="00895521"/>
    <w:rsid w:val="008D44D6"/>
    <w:rsid w:val="008F7F2A"/>
    <w:rsid w:val="009873DE"/>
    <w:rsid w:val="00A65778"/>
    <w:rsid w:val="00AC747A"/>
    <w:rsid w:val="00AE3634"/>
    <w:rsid w:val="00AF514F"/>
    <w:rsid w:val="00AF75EA"/>
    <w:rsid w:val="00B57E41"/>
    <w:rsid w:val="00C80EFF"/>
    <w:rsid w:val="00CA6153"/>
    <w:rsid w:val="00D07A6E"/>
    <w:rsid w:val="00D674A7"/>
    <w:rsid w:val="00DD422B"/>
    <w:rsid w:val="00DD631A"/>
    <w:rsid w:val="00E56EB4"/>
    <w:rsid w:val="00E8122E"/>
    <w:rsid w:val="00EB5D07"/>
    <w:rsid w:val="00EE0099"/>
    <w:rsid w:val="00F17394"/>
    <w:rsid w:val="00F7605B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50E6C"/>
  <w14:defaultImageDpi w14:val="300"/>
  <w15:docId w15:val="{471DFADF-B738-4E5A-B436-7A2E16F0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EB4"/>
    <w:pPr>
      <w:spacing w:after="120"/>
      <w:jc w:val="both"/>
    </w:pPr>
    <w:rPr>
      <w:rFonts w:ascii="Calibri" w:eastAsia="Times New Roman" w:hAnsi="Calibri" w:cs="Times New Roman"/>
      <w:snapToGrid w:val="0"/>
      <w:lang w:val="es-ES_tradnl"/>
    </w:rPr>
  </w:style>
  <w:style w:type="paragraph" w:styleId="Ttulo1">
    <w:name w:val="heading 1"/>
    <w:aliases w:val="01a_Heading 1"/>
    <w:basedOn w:val="Normal"/>
    <w:next w:val="Normal"/>
    <w:link w:val="Ttulo1Car"/>
    <w:qFormat/>
    <w:rsid w:val="00E56EB4"/>
    <w:pPr>
      <w:keepNext/>
      <w:widowControl w:val="0"/>
      <w:numPr>
        <w:numId w:val="1"/>
      </w:numPr>
      <w:spacing w:after="240"/>
      <w:outlineLvl w:val="0"/>
    </w:pPr>
    <w:rPr>
      <w:b/>
      <w:color w:val="1F497D" w:themeColor="text2"/>
      <w:sz w:val="36"/>
    </w:rPr>
  </w:style>
  <w:style w:type="paragraph" w:styleId="Ttulo2">
    <w:name w:val="heading 2"/>
    <w:aliases w:val="01b_Heading 2"/>
    <w:basedOn w:val="Ttulo1"/>
    <w:next w:val="Normal"/>
    <w:link w:val="Ttulo2Car"/>
    <w:qFormat/>
    <w:rsid w:val="00E56EB4"/>
    <w:pPr>
      <w:numPr>
        <w:ilvl w:val="1"/>
      </w:numPr>
      <w:spacing w:before="240" w:after="120"/>
      <w:outlineLvl w:val="1"/>
    </w:pPr>
    <w:rPr>
      <w:sz w:val="32"/>
    </w:rPr>
  </w:style>
  <w:style w:type="paragraph" w:styleId="Ttulo3">
    <w:name w:val="heading 3"/>
    <w:basedOn w:val="Ttulo2"/>
    <w:next w:val="Normal"/>
    <w:link w:val="Ttulo3Car"/>
    <w:qFormat/>
    <w:rsid w:val="00E56EB4"/>
    <w:pPr>
      <w:numPr>
        <w:ilvl w:val="2"/>
      </w:numPr>
      <w:outlineLvl w:val="2"/>
    </w:pPr>
    <w:rPr>
      <w:sz w:val="28"/>
    </w:rPr>
  </w:style>
  <w:style w:type="paragraph" w:styleId="Ttulo4">
    <w:name w:val="heading 4"/>
    <w:basedOn w:val="Ttulo3"/>
    <w:next w:val="Normal"/>
    <w:link w:val="Ttulo4Car"/>
    <w:autoRedefine/>
    <w:uiPriority w:val="9"/>
    <w:qFormat/>
    <w:rsid w:val="00E56EB4"/>
    <w:pPr>
      <w:numPr>
        <w:ilvl w:val="3"/>
        <w:numId w:val="0"/>
      </w:numPr>
      <w:tabs>
        <w:tab w:val="num" w:pos="1440"/>
      </w:tabs>
      <w:ind w:left="1418" w:hanging="1418"/>
      <w:outlineLvl w:val="3"/>
    </w:pPr>
    <w:rPr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E56EB4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Ttulo5"/>
    <w:next w:val="Normal"/>
    <w:link w:val="Ttulo6Car"/>
    <w:uiPriority w:val="9"/>
    <w:qFormat/>
    <w:rsid w:val="00E56EB4"/>
    <w:pPr>
      <w:widowControl w:val="0"/>
      <w:tabs>
        <w:tab w:val="left" w:pos="964"/>
        <w:tab w:val="num" w:pos="3960"/>
        <w:tab w:val="num" w:pos="4320"/>
      </w:tabs>
      <w:spacing w:after="0"/>
      <w:ind w:left="4320" w:hanging="180"/>
      <w:outlineLvl w:val="5"/>
    </w:pPr>
    <w:rPr>
      <w:rFonts w:eastAsia="SimSun"/>
      <w:bCs w:val="0"/>
      <w:i w:val="0"/>
      <w:iCs w:val="0"/>
      <w:noProof/>
      <w:snapToGrid/>
      <w:color w:val="000080"/>
      <w:sz w:val="28"/>
      <w:szCs w:val="28"/>
    </w:rPr>
  </w:style>
  <w:style w:type="paragraph" w:styleId="Ttulo7">
    <w:name w:val="heading 7"/>
    <w:basedOn w:val="Ttulo6"/>
    <w:next w:val="Normal"/>
    <w:link w:val="Ttulo7Car"/>
    <w:uiPriority w:val="9"/>
    <w:qFormat/>
    <w:rsid w:val="00E56EB4"/>
    <w:pPr>
      <w:tabs>
        <w:tab w:val="clear" w:pos="3960"/>
        <w:tab w:val="clear" w:pos="4320"/>
        <w:tab w:val="num" w:pos="4680"/>
        <w:tab w:val="num" w:pos="5040"/>
      </w:tabs>
      <w:ind w:left="5040" w:hanging="360"/>
      <w:outlineLvl w:val="6"/>
    </w:pPr>
  </w:style>
  <w:style w:type="paragraph" w:styleId="Ttulo8">
    <w:name w:val="heading 8"/>
    <w:basedOn w:val="Ttulo7"/>
    <w:next w:val="Normal"/>
    <w:link w:val="Ttulo8Car"/>
    <w:uiPriority w:val="9"/>
    <w:qFormat/>
    <w:rsid w:val="00E56EB4"/>
    <w:pPr>
      <w:tabs>
        <w:tab w:val="clear" w:pos="4680"/>
        <w:tab w:val="clear" w:pos="5040"/>
        <w:tab w:val="num" w:pos="5400"/>
        <w:tab w:val="num" w:pos="5760"/>
      </w:tabs>
      <w:ind w:left="5760"/>
      <w:outlineLvl w:val="7"/>
    </w:pPr>
  </w:style>
  <w:style w:type="paragraph" w:styleId="Ttulo9">
    <w:name w:val="heading 9"/>
    <w:basedOn w:val="Normal"/>
    <w:next w:val="Normal"/>
    <w:link w:val="Ttulo9Car"/>
    <w:autoRedefine/>
    <w:uiPriority w:val="9"/>
    <w:qFormat/>
    <w:rsid w:val="00E56EB4"/>
    <w:pPr>
      <w:keepNext/>
      <w:spacing w:after="0"/>
      <w:outlineLvl w:val="8"/>
    </w:pPr>
    <w:rPr>
      <w:b/>
      <w:color w:val="000080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01a_Heading 1 Car"/>
    <w:basedOn w:val="Fuentedeprrafopredeter"/>
    <w:link w:val="Ttulo1"/>
    <w:rsid w:val="00E56EB4"/>
    <w:rPr>
      <w:rFonts w:ascii="Calibri" w:eastAsia="Times New Roman" w:hAnsi="Calibri" w:cs="Times New Roman"/>
      <w:b/>
      <w:snapToGrid w:val="0"/>
      <w:color w:val="1F497D" w:themeColor="text2"/>
      <w:sz w:val="36"/>
      <w:lang w:val="es-ES_tradnl"/>
    </w:rPr>
  </w:style>
  <w:style w:type="character" w:customStyle="1" w:styleId="Ttulo2Car">
    <w:name w:val="Título 2 Car"/>
    <w:aliases w:val="01b_Heading 2 Car"/>
    <w:basedOn w:val="Fuentedeprrafopredeter"/>
    <w:link w:val="Ttulo2"/>
    <w:rsid w:val="00E56EB4"/>
    <w:rPr>
      <w:rFonts w:ascii="Calibri" w:eastAsia="Times New Roman" w:hAnsi="Calibri" w:cs="Times New Roman"/>
      <w:b/>
      <w:snapToGrid w:val="0"/>
      <w:color w:val="1F497D" w:themeColor="text2"/>
      <w:sz w:val="32"/>
      <w:lang w:val="es-ES_tradnl"/>
    </w:rPr>
  </w:style>
  <w:style w:type="character" w:customStyle="1" w:styleId="Ttulo3Car">
    <w:name w:val="Título 3 Car"/>
    <w:basedOn w:val="Fuentedeprrafopredeter"/>
    <w:link w:val="Ttulo3"/>
    <w:rsid w:val="00E56EB4"/>
    <w:rPr>
      <w:rFonts w:ascii="Calibri" w:eastAsia="Times New Roman" w:hAnsi="Calibri" w:cs="Times New Roman"/>
      <w:b/>
      <w:snapToGrid w:val="0"/>
      <w:color w:val="1F497D" w:themeColor="text2"/>
      <w:sz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56EB4"/>
    <w:rPr>
      <w:rFonts w:ascii="Calibri" w:eastAsia="Times New Roman" w:hAnsi="Calibri" w:cs="Times New Roman"/>
      <w:b/>
      <w:snapToGrid w:val="0"/>
      <w:color w:val="1F497D" w:themeColor="text2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56EB4"/>
    <w:rPr>
      <w:rFonts w:ascii="Calibri" w:eastAsia="Times New Roman" w:hAnsi="Calibri" w:cs="Times New Roman"/>
      <w:b/>
      <w:bCs/>
      <w:i/>
      <w:iCs/>
      <w:snapToGrid w:val="0"/>
      <w:sz w:val="26"/>
      <w:szCs w:val="26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E56EB4"/>
    <w:rPr>
      <w:rFonts w:ascii="Calibri" w:eastAsia="SimSun" w:hAnsi="Calibri" w:cs="Times New Roman"/>
      <w:b/>
      <w:noProof/>
      <w:color w:val="000080"/>
      <w:sz w:val="28"/>
      <w:szCs w:val="28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E56EB4"/>
    <w:rPr>
      <w:rFonts w:ascii="Calibri" w:eastAsia="SimSun" w:hAnsi="Calibri" w:cs="Times New Roman"/>
      <w:b/>
      <w:noProof/>
      <w:color w:val="000080"/>
      <w:sz w:val="28"/>
      <w:szCs w:val="28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rsid w:val="00E56EB4"/>
    <w:rPr>
      <w:rFonts w:ascii="Calibri" w:eastAsia="SimSun" w:hAnsi="Calibri" w:cs="Times New Roman"/>
      <w:b/>
      <w:noProof/>
      <w:color w:val="000080"/>
      <w:sz w:val="28"/>
      <w:szCs w:val="2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rsid w:val="00E56EB4"/>
    <w:rPr>
      <w:rFonts w:ascii="Calibri" w:eastAsia="Times New Roman" w:hAnsi="Calibri" w:cs="Times New Roman"/>
      <w:b/>
      <w:snapToGrid w:val="0"/>
      <w:color w:val="000080"/>
      <w:sz w:val="36"/>
      <w:szCs w:val="28"/>
      <w:lang w:val="es-ES_tradnl"/>
    </w:rPr>
  </w:style>
  <w:style w:type="paragraph" w:styleId="Piedepgina">
    <w:name w:val="footer"/>
    <w:basedOn w:val="Normal"/>
    <w:link w:val="PiedepginaCar"/>
    <w:autoRedefine/>
    <w:rsid w:val="00E56EB4"/>
    <w:pPr>
      <w:pBdr>
        <w:top w:val="single" w:sz="4" w:space="1" w:color="auto"/>
      </w:pBdr>
      <w:tabs>
        <w:tab w:val="left" w:pos="6480"/>
        <w:tab w:val="left" w:pos="7290"/>
        <w:tab w:val="right" w:pos="9406"/>
      </w:tabs>
    </w:pPr>
    <w:rPr>
      <w:sz w:val="20"/>
      <w:lang w:val="es-ES"/>
    </w:rPr>
  </w:style>
  <w:style w:type="character" w:customStyle="1" w:styleId="PiedepginaCar">
    <w:name w:val="Pie de página Car"/>
    <w:basedOn w:val="Fuentedeprrafopredeter"/>
    <w:link w:val="Piedepgina"/>
    <w:rsid w:val="00E56EB4"/>
    <w:rPr>
      <w:rFonts w:ascii="Calibri" w:eastAsia="Times New Roman" w:hAnsi="Calibri" w:cs="Times New Roman"/>
      <w:snapToGrid w:val="0"/>
      <w:sz w:val="20"/>
      <w:lang w:val="es-ES"/>
    </w:rPr>
  </w:style>
  <w:style w:type="paragraph" w:styleId="Encabezado">
    <w:name w:val="header"/>
    <w:aliases w:val="hdr"/>
    <w:basedOn w:val="Normal"/>
    <w:link w:val="EncabezadoCar"/>
    <w:rsid w:val="00E56EB4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aliases w:val="hdr Car"/>
    <w:basedOn w:val="Fuentedeprrafopredeter"/>
    <w:link w:val="Encabezado"/>
    <w:rsid w:val="00E56EB4"/>
    <w:rPr>
      <w:rFonts w:ascii="Calibri" w:eastAsia="Times New Roman" w:hAnsi="Calibri" w:cs="Times New Roman"/>
      <w:snapToGrid w:val="0"/>
      <w:lang w:val="es-ES_tradnl"/>
    </w:rPr>
  </w:style>
  <w:style w:type="paragraph" w:styleId="Lista">
    <w:name w:val="List"/>
    <w:aliases w:val="List Bulleted"/>
    <w:basedOn w:val="Normal"/>
    <w:rsid w:val="00E56EB4"/>
  </w:style>
  <w:style w:type="paragraph" w:customStyle="1" w:styleId="NoteIcon">
    <w:name w:val="Note Icon"/>
    <w:basedOn w:val="Normal"/>
    <w:next w:val="Normal"/>
    <w:rsid w:val="00E56EB4"/>
    <w:pPr>
      <w:keepNext/>
      <w:ind w:left="1080"/>
    </w:pPr>
  </w:style>
  <w:style w:type="paragraph" w:customStyle="1" w:styleId="NoteParagraph">
    <w:name w:val="Note Paragraph"/>
    <w:basedOn w:val="Normal"/>
    <w:rsid w:val="00E56EB4"/>
    <w:pPr>
      <w:ind w:left="1080"/>
    </w:pPr>
  </w:style>
  <w:style w:type="paragraph" w:customStyle="1" w:styleId="TableHeading">
    <w:name w:val="Table Heading"/>
    <w:basedOn w:val="Normal"/>
    <w:rsid w:val="00E56EB4"/>
    <w:rPr>
      <w:b/>
    </w:rPr>
  </w:style>
  <w:style w:type="paragraph" w:styleId="TDC1">
    <w:name w:val="toc 1"/>
    <w:basedOn w:val="Normal"/>
    <w:next w:val="Normal"/>
    <w:autoRedefine/>
    <w:uiPriority w:val="39"/>
    <w:rsid w:val="00E56EB4"/>
    <w:pPr>
      <w:spacing w:before="120" w:after="0"/>
      <w:jc w:val="left"/>
    </w:pPr>
    <w:rPr>
      <w:rFonts w:asciiTheme="minorHAnsi" w:hAnsiTheme="minorHAnsi"/>
      <w:b/>
    </w:rPr>
  </w:style>
  <w:style w:type="paragraph" w:customStyle="1" w:styleId="CoverPageTop">
    <w:name w:val="Cover Page Top"/>
    <w:basedOn w:val="Normal"/>
    <w:rsid w:val="00E56EB4"/>
    <w:pPr>
      <w:keepLines/>
      <w:spacing w:after="0"/>
    </w:pPr>
  </w:style>
  <w:style w:type="paragraph" w:customStyle="1" w:styleId="CoverPageTitle">
    <w:name w:val="Cover Page Title"/>
    <w:basedOn w:val="Normal"/>
    <w:autoRedefine/>
    <w:rsid w:val="00E56EB4"/>
    <w:pPr>
      <w:spacing w:after="180"/>
      <w:jc w:val="center"/>
    </w:pPr>
    <w:rPr>
      <w:b/>
      <w:sz w:val="44"/>
      <w:szCs w:val="44"/>
    </w:rPr>
  </w:style>
  <w:style w:type="paragraph" w:customStyle="1" w:styleId="CoverPageSub-Title">
    <w:name w:val="Cover Page Sub-Title"/>
    <w:basedOn w:val="Normal"/>
    <w:autoRedefine/>
    <w:rsid w:val="00E56EB4"/>
    <w:pPr>
      <w:framePr w:w="6237" w:h="11624" w:hSpace="142" w:wrap="auto" w:vAnchor="page" w:hAnchor="page" w:x="4083" w:y="3176"/>
      <w:spacing w:after="0"/>
    </w:pPr>
  </w:style>
  <w:style w:type="paragraph" w:styleId="NormalWeb">
    <w:name w:val="Normal (Web)"/>
    <w:basedOn w:val="Normal"/>
    <w:uiPriority w:val="99"/>
    <w:rsid w:val="00E56EB4"/>
    <w:pPr>
      <w:spacing w:before="100" w:beforeAutospacing="1" w:after="100" w:afterAutospacing="1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E56EB4"/>
    <w:rPr>
      <w:rFonts w:cs="Times New Roman"/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56EB4"/>
    <w:pPr>
      <w:spacing w:after="0"/>
      <w:ind w:left="240"/>
      <w:jc w:val="left"/>
    </w:pPr>
    <w:rPr>
      <w:rFonts w:asciiTheme="minorHAnsi" w:hAnsiTheme="minorHAnsi"/>
      <w:b/>
      <w:sz w:val="22"/>
      <w:szCs w:val="22"/>
    </w:rPr>
  </w:style>
  <w:style w:type="character" w:customStyle="1" w:styleId="Object">
    <w:name w:val="Object"/>
    <w:rsid w:val="00E56EB4"/>
    <w:rPr>
      <w:rFonts w:ascii="Arial" w:hAnsi="Arial"/>
      <w:i/>
      <w:sz w:val="20"/>
    </w:rPr>
  </w:style>
  <w:style w:type="character" w:customStyle="1" w:styleId="ScreenOutput">
    <w:name w:val="Screen Output"/>
    <w:basedOn w:val="Fuentedeprrafopredeter"/>
    <w:rsid w:val="00E56EB4"/>
    <w:rPr>
      <w:rFonts w:ascii="Courier New" w:hAnsi="Courier New" w:cs="Times New Roman"/>
      <w:sz w:val="20"/>
    </w:rPr>
  </w:style>
  <w:style w:type="paragraph" w:customStyle="1" w:styleId="TableText">
    <w:name w:val="Table Text"/>
    <w:basedOn w:val="TableHeading"/>
    <w:qFormat/>
    <w:rsid w:val="00E56EB4"/>
    <w:rPr>
      <w:rFonts w:eastAsia="SimSun"/>
      <w:b w:val="0"/>
      <w:snapToGrid/>
      <w:lang w:val="de-DE" w:eastAsia="zh-CN"/>
    </w:rPr>
  </w:style>
  <w:style w:type="character" w:customStyle="1" w:styleId="UserInput">
    <w:name w:val="User Input"/>
    <w:basedOn w:val="Fuentedeprrafopredeter"/>
    <w:rsid w:val="00E56EB4"/>
    <w:rPr>
      <w:rFonts w:ascii="Courier New" w:hAnsi="Courier New" w:cs="Times New Roman"/>
      <w:b/>
      <w:sz w:val="20"/>
    </w:rPr>
  </w:style>
  <w:style w:type="character" w:customStyle="1" w:styleId="UserKey">
    <w:name w:val="User Key"/>
    <w:basedOn w:val="Fuentedeprrafopredeter"/>
    <w:rsid w:val="00E56EB4"/>
    <w:rPr>
      <w:rFonts w:ascii="Courier New" w:hAnsi="Courier New" w:cs="Times New Roman"/>
      <w:sz w:val="16"/>
    </w:rPr>
  </w:style>
  <w:style w:type="paragraph" w:customStyle="1" w:styleId="Copyright">
    <w:name w:val="Copyright"/>
    <w:rsid w:val="00E56EB4"/>
    <w:rPr>
      <w:rFonts w:ascii="Arial" w:eastAsia="SimSun" w:hAnsi="Arial" w:cs="Times New Roman"/>
      <w:sz w:val="18"/>
    </w:rPr>
  </w:style>
  <w:style w:type="paragraph" w:customStyle="1" w:styleId="StyleHeading9AsianTimesNewRoman9ptNotLatinBold">
    <w:name w:val="Style Heading 9 + (Asian) Times New Roman 9 pt Not (Latin) Bold ..."/>
    <w:basedOn w:val="Ttulo9"/>
    <w:link w:val="StyleHeading9AsianTimesNewRoman9ptNotLatinBoldChar"/>
    <w:rsid w:val="00E56EB4"/>
    <w:pPr>
      <w:keepNext w:val="0"/>
      <w:widowControl w:val="0"/>
      <w:tabs>
        <w:tab w:val="left" w:pos="964"/>
      </w:tabs>
      <w:spacing w:before="240"/>
    </w:pPr>
    <w:rPr>
      <w:sz w:val="18"/>
      <w:szCs w:val="18"/>
    </w:rPr>
  </w:style>
  <w:style w:type="character" w:customStyle="1" w:styleId="StyleHeading9AsianTimesNewRoman9ptNotLatinBoldChar">
    <w:name w:val="Style Heading 9 + (Asian) Times New Roman 9 pt Not (Latin) Bold ... Char"/>
    <w:basedOn w:val="Ttulo9Car"/>
    <w:link w:val="StyleHeading9AsianTimesNewRoman9ptNotLatinBold"/>
    <w:rsid w:val="00E56EB4"/>
    <w:rPr>
      <w:rFonts w:ascii="Calibri" w:eastAsia="Times New Roman" w:hAnsi="Calibri" w:cs="Times New Roman"/>
      <w:b/>
      <w:snapToGrid w:val="0"/>
      <w:color w:val="000080"/>
      <w:sz w:val="18"/>
      <w:szCs w:val="18"/>
      <w:lang w:val="es-ES_tradnl"/>
    </w:rPr>
  </w:style>
  <w:style w:type="paragraph" w:styleId="Puesto">
    <w:name w:val="Title"/>
    <w:aliases w:val="ASAPTitle"/>
    <w:basedOn w:val="Normal"/>
    <w:link w:val="PuestoCar"/>
    <w:qFormat/>
    <w:rsid w:val="00E56EB4"/>
    <w:pPr>
      <w:spacing w:before="240"/>
      <w:jc w:val="center"/>
    </w:pPr>
    <w:rPr>
      <w:b/>
      <w:snapToGrid/>
      <w:kern w:val="28"/>
      <w:sz w:val="72"/>
    </w:rPr>
  </w:style>
  <w:style w:type="character" w:customStyle="1" w:styleId="PuestoCar">
    <w:name w:val="Puesto Car"/>
    <w:aliases w:val="ASAPTitle Car"/>
    <w:basedOn w:val="Fuentedeprrafopredeter"/>
    <w:link w:val="Puesto"/>
    <w:rsid w:val="00E56EB4"/>
    <w:rPr>
      <w:rFonts w:ascii="Calibri" w:eastAsia="Times New Roman" w:hAnsi="Calibri" w:cs="Times New Roman"/>
      <w:b/>
      <w:kern w:val="28"/>
      <w:sz w:val="72"/>
      <w:lang w:val="es-ES_tradnl"/>
    </w:rPr>
  </w:style>
  <w:style w:type="character" w:styleId="nfasis">
    <w:name w:val="Emphasis"/>
    <w:basedOn w:val="Fuentedeprrafopredeter"/>
    <w:qFormat/>
    <w:rsid w:val="00E56EB4"/>
    <w:rPr>
      <w:rFonts w:ascii="Arial" w:hAnsi="Arial"/>
      <w:i/>
      <w:iCs/>
    </w:rPr>
  </w:style>
  <w:style w:type="paragraph" w:customStyle="1" w:styleId="CISection">
    <w:name w:val="CISection"/>
    <w:basedOn w:val="Normal"/>
    <w:rsid w:val="00E56EB4"/>
    <w:pPr>
      <w:spacing w:after="0"/>
      <w:ind w:left="1080"/>
    </w:pPr>
    <w:rPr>
      <w:snapToGrid/>
    </w:rPr>
  </w:style>
  <w:style w:type="table" w:styleId="Tablaconcuadrcula">
    <w:name w:val="Table Grid"/>
    <w:basedOn w:val="Tablanormal"/>
    <w:rsid w:val="00E56EB4"/>
    <w:rPr>
      <w:rFonts w:ascii="Times New Roman" w:eastAsia="Times New Roman" w:hAnsi="Times New Roman" w:cs="Times New Roman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3">
    <w:name w:val="toc 3"/>
    <w:basedOn w:val="Normal"/>
    <w:next w:val="Normal"/>
    <w:autoRedefine/>
    <w:uiPriority w:val="39"/>
    <w:rsid w:val="00E56EB4"/>
    <w:pPr>
      <w:spacing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E56EB4"/>
    <w:pPr>
      <w:spacing w:before="240" w:after="0"/>
    </w:pPr>
    <w:rPr>
      <w:rFonts w:ascii="Arial Narrow" w:hAnsi="Arial Narrow"/>
      <w:snapToGrid/>
      <w:lang w:val="es-CR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56EB4"/>
    <w:rPr>
      <w:rFonts w:ascii="Arial Narrow" w:eastAsia="Times New Roman" w:hAnsi="Arial Narrow" w:cs="Times New Roman"/>
      <w:lang w:val="es-CR" w:eastAsia="es-ES"/>
    </w:rPr>
  </w:style>
  <w:style w:type="paragraph" w:styleId="Textodeglobo">
    <w:name w:val="Balloon Text"/>
    <w:basedOn w:val="Normal"/>
    <w:link w:val="TextodegloboCar"/>
    <w:rsid w:val="00E56E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6EB4"/>
    <w:rPr>
      <w:rFonts w:ascii="Tahoma" w:eastAsia="Times New Roman" w:hAnsi="Tahoma" w:cs="Tahoma"/>
      <w:snapToGrid w:val="0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56EB4"/>
    <w:pPr>
      <w:ind w:left="720"/>
      <w:contextualSpacing/>
    </w:pPr>
  </w:style>
  <w:style w:type="paragraph" w:customStyle="1" w:styleId="Textbody">
    <w:name w:val="Text body"/>
    <w:basedOn w:val="Normal"/>
    <w:uiPriority w:val="99"/>
    <w:rsid w:val="00E56EB4"/>
    <w:pPr>
      <w:suppressAutoHyphens/>
      <w:spacing w:after="0"/>
    </w:pPr>
    <w:rPr>
      <w:rFonts w:eastAsia="Calibri"/>
      <w:noProof/>
      <w:snapToGrid/>
      <w:lang w:val="es-CO"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E56EB4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56EB4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56EB4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56EB4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56EB4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56EB4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03Text">
    <w:name w:val="03_Text"/>
    <w:basedOn w:val="Normal"/>
    <w:link w:val="03TextZchn"/>
    <w:qFormat/>
    <w:rsid w:val="00E56EB4"/>
    <w:pPr>
      <w:spacing w:before="180" w:after="180"/>
    </w:pPr>
    <w:rPr>
      <w:rFonts w:ascii="Arial" w:hAnsi="Arial"/>
      <w:snapToGrid/>
      <w:sz w:val="22"/>
      <w:szCs w:val="20"/>
      <w:lang w:val="de-DE"/>
    </w:rPr>
  </w:style>
  <w:style w:type="character" w:customStyle="1" w:styleId="03TextZchn">
    <w:name w:val="03_Text Zchn"/>
    <w:basedOn w:val="Fuentedeprrafopredeter"/>
    <w:link w:val="03Text"/>
    <w:locked/>
    <w:rsid w:val="00E56EB4"/>
    <w:rPr>
      <w:rFonts w:ascii="Arial" w:eastAsia="Times New Roman" w:hAnsi="Arial" w:cs="Times New Roman"/>
      <w:sz w:val="22"/>
      <w:szCs w:val="20"/>
      <w:lang w:val="de-DE"/>
    </w:rPr>
  </w:style>
  <w:style w:type="paragraph" w:customStyle="1" w:styleId="04List1">
    <w:name w:val="04_List_1"/>
    <w:basedOn w:val="Normal"/>
    <w:link w:val="04List1Char"/>
    <w:qFormat/>
    <w:rsid w:val="00E56EB4"/>
    <w:pPr>
      <w:numPr>
        <w:numId w:val="2"/>
      </w:numPr>
      <w:tabs>
        <w:tab w:val="left" w:pos="284"/>
      </w:tabs>
      <w:spacing w:before="120" w:line="300" w:lineRule="exact"/>
    </w:pPr>
    <w:rPr>
      <w:rFonts w:ascii="Arial" w:hAnsi="Arial"/>
      <w:snapToGrid/>
      <w:sz w:val="22"/>
      <w:szCs w:val="22"/>
      <w:lang w:val="de-DE"/>
    </w:rPr>
  </w:style>
  <w:style w:type="character" w:customStyle="1" w:styleId="04List1Char">
    <w:name w:val="04_List_1 Char"/>
    <w:basedOn w:val="Fuentedeprrafopredeter"/>
    <w:link w:val="04List1"/>
    <w:locked/>
    <w:rsid w:val="00E56EB4"/>
    <w:rPr>
      <w:rFonts w:ascii="Arial" w:eastAsia="Times New Roman" w:hAnsi="Arial" w:cs="Times New Roman"/>
      <w:sz w:val="22"/>
      <w:szCs w:val="22"/>
      <w:lang w:val="de-DE"/>
    </w:rPr>
  </w:style>
  <w:style w:type="paragraph" w:customStyle="1" w:styleId="04List2">
    <w:name w:val="04_List_2"/>
    <w:basedOn w:val="Normal"/>
    <w:link w:val="04List2Char"/>
    <w:qFormat/>
    <w:rsid w:val="00E56EB4"/>
    <w:pPr>
      <w:numPr>
        <w:ilvl w:val="1"/>
        <w:numId w:val="3"/>
      </w:numPr>
      <w:tabs>
        <w:tab w:val="left" w:pos="284"/>
      </w:tabs>
      <w:spacing w:before="60" w:after="60" w:line="360" w:lineRule="auto"/>
      <w:jc w:val="left"/>
    </w:pPr>
    <w:rPr>
      <w:rFonts w:ascii="Arial" w:hAnsi="Arial"/>
      <w:snapToGrid/>
      <w:sz w:val="22"/>
      <w:szCs w:val="22"/>
      <w:lang w:val="en-US"/>
    </w:rPr>
  </w:style>
  <w:style w:type="character" w:customStyle="1" w:styleId="04List2Char">
    <w:name w:val="04_List_2 Char"/>
    <w:basedOn w:val="Fuentedeprrafopredeter"/>
    <w:link w:val="04List2"/>
    <w:locked/>
    <w:rsid w:val="00E56EB4"/>
    <w:rPr>
      <w:rFonts w:ascii="Arial" w:eastAsia="Times New Roman" w:hAnsi="Arial" w:cs="Times New Roman"/>
      <w:sz w:val="22"/>
      <w:szCs w:val="22"/>
    </w:rPr>
  </w:style>
  <w:style w:type="paragraph" w:customStyle="1" w:styleId="03TextBold">
    <w:name w:val="03_Text + Bold"/>
    <w:basedOn w:val="Normal"/>
    <w:link w:val="03TextBoldChar"/>
    <w:qFormat/>
    <w:rsid w:val="00E56EB4"/>
    <w:pPr>
      <w:spacing w:before="120" w:line="360" w:lineRule="auto"/>
    </w:pPr>
    <w:rPr>
      <w:rFonts w:asciiTheme="majorHAnsi" w:hAnsiTheme="majorHAnsi"/>
      <w:b/>
      <w:bCs/>
      <w:snapToGrid/>
      <w:sz w:val="28"/>
      <w:szCs w:val="22"/>
      <w:lang w:val="en-US"/>
    </w:rPr>
  </w:style>
  <w:style w:type="character" w:customStyle="1" w:styleId="03TextBoldChar">
    <w:name w:val="03_Text + Bold Char"/>
    <w:basedOn w:val="Fuentedeprrafopredeter"/>
    <w:link w:val="03TextBold"/>
    <w:locked/>
    <w:rsid w:val="00E56EB4"/>
    <w:rPr>
      <w:rFonts w:asciiTheme="majorHAnsi" w:eastAsia="Times New Roman" w:hAnsiTheme="majorHAnsi" w:cs="Times New Roman"/>
      <w:b/>
      <w:bCs/>
      <w:sz w:val="28"/>
      <w:szCs w:val="22"/>
    </w:rPr>
  </w:style>
  <w:style w:type="paragraph" w:customStyle="1" w:styleId="11TableContentBullet7p">
    <w:name w:val="11_Table_Content_Bullet_7p"/>
    <w:basedOn w:val="Normal"/>
    <w:qFormat/>
    <w:rsid w:val="00E56EB4"/>
    <w:pPr>
      <w:tabs>
        <w:tab w:val="num" w:pos="-187"/>
        <w:tab w:val="left" w:pos="227"/>
      </w:tabs>
      <w:spacing w:after="0" w:line="240" w:lineRule="exact"/>
      <w:ind w:left="-187" w:hanging="170"/>
      <w:jc w:val="left"/>
    </w:pPr>
    <w:rPr>
      <w:rFonts w:ascii="Arial" w:hAnsi="Arial"/>
      <w:snapToGrid/>
      <w:sz w:val="20"/>
      <w:szCs w:val="22"/>
      <w:lang w:val="en-GB"/>
    </w:rPr>
  </w:style>
  <w:style w:type="paragraph" w:customStyle="1" w:styleId="08TableHeading">
    <w:name w:val="08_Table_Heading"/>
    <w:basedOn w:val="Normal"/>
    <w:qFormat/>
    <w:rsid w:val="00E56EB4"/>
    <w:pPr>
      <w:spacing w:after="0" w:line="390" w:lineRule="exact"/>
      <w:jc w:val="left"/>
    </w:pPr>
    <w:rPr>
      <w:rFonts w:ascii="Arial (W1)" w:hAnsi="Arial (W1)" w:cs="Arial"/>
      <w:b/>
      <w:iCs/>
      <w:snapToGrid/>
      <w:sz w:val="20"/>
      <w:szCs w:val="22"/>
      <w:lang w:val="en-GB"/>
    </w:rPr>
  </w:style>
  <w:style w:type="character" w:customStyle="1" w:styleId="09TableContent1Zchn">
    <w:name w:val="09_Table_Content_1 Zchn"/>
    <w:basedOn w:val="Fuentedeprrafopredeter"/>
    <w:link w:val="09TableContent1"/>
    <w:locked/>
    <w:rsid w:val="00E56EB4"/>
    <w:rPr>
      <w:rFonts w:ascii="Arial" w:hAnsi="Arial"/>
      <w:sz w:val="22"/>
      <w:szCs w:val="22"/>
      <w:lang w:val="en-GB"/>
    </w:rPr>
  </w:style>
  <w:style w:type="paragraph" w:customStyle="1" w:styleId="09TableContent1">
    <w:name w:val="09_Table_Content_1"/>
    <w:basedOn w:val="Normal"/>
    <w:link w:val="09TableContent1Zchn"/>
    <w:qFormat/>
    <w:rsid w:val="00E56EB4"/>
    <w:pPr>
      <w:tabs>
        <w:tab w:val="left" w:pos="227"/>
      </w:tabs>
      <w:spacing w:after="0" w:line="260" w:lineRule="exact"/>
      <w:jc w:val="left"/>
    </w:pPr>
    <w:rPr>
      <w:rFonts w:ascii="Arial" w:eastAsiaTheme="minorEastAsia" w:hAnsi="Arial" w:cstheme="minorBidi"/>
      <w:snapToGrid/>
      <w:sz w:val="22"/>
      <w:szCs w:val="22"/>
      <w:lang w:val="en-GB"/>
    </w:rPr>
  </w:style>
  <w:style w:type="paragraph" w:customStyle="1" w:styleId="04List3">
    <w:name w:val="04_List_3"/>
    <w:basedOn w:val="03Text"/>
    <w:link w:val="04List3Zchn"/>
    <w:qFormat/>
    <w:rsid w:val="00E56EB4"/>
    <w:pPr>
      <w:numPr>
        <w:ilvl w:val="2"/>
        <w:numId w:val="4"/>
      </w:numPr>
      <w:spacing w:before="60" w:after="60"/>
      <w:jc w:val="left"/>
    </w:pPr>
  </w:style>
  <w:style w:type="character" w:customStyle="1" w:styleId="04List3Zchn">
    <w:name w:val="04_List_3 Zchn"/>
    <w:basedOn w:val="03TextZchn"/>
    <w:link w:val="04List3"/>
    <w:locked/>
    <w:rsid w:val="00E56EB4"/>
    <w:rPr>
      <w:rFonts w:ascii="Arial" w:eastAsia="Times New Roman" w:hAnsi="Arial" w:cs="Times New Roman"/>
      <w:sz w:val="22"/>
      <w:szCs w:val="20"/>
      <w:lang w:val="de-DE"/>
    </w:rPr>
  </w:style>
  <w:style w:type="paragraph" w:customStyle="1" w:styleId="Text">
    <w:name w:val="Text"/>
    <w:basedOn w:val="Normal"/>
    <w:link w:val="TextZchn"/>
    <w:rsid w:val="00E56EB4"/>
    <w:pPr>
      <w:spacing w:before="120" w:after="0" w:line="320" w:lineRule="atLeast"/>
    </w:pPr>
    <w:rPr>
      <w:rFonts w:ascii="Arial" w:hAnsi="Arial"/>
      <w:snapToGrid/>
      <w:sz w:val="20"/>
      <w:szCs w:val="20"/>
      <w:lang w:val="en-US" w:eastAsia="de-DE"/>
    </w:rPr>
  </w:style>
  <w:style w:type="character" w:customStyle="1" w:styleId="TextZchn">
    <w:name w:val="Text Zchn"/>
    <w:basedOn w:val="Fuentedeprrafopredeter"/>
    <w:link w:val="Text"/>
    <w:locked/>
    <w:rsid w:val="00E56EB4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okumenteninhalt">
    <w:name w:val="Dokumenteninhalt"/>
    <w:basedOn w:val="Normal"/>
    <w:next w:val="Text"/>
    <w:link w:val="DokumenteninhaltChar"/>
    <w:rsid w:val="00E56EB4"/>
    <w:pPr>
      <w:spacing w:before="120" w:after="0" w:line="320" w:lineRule="atLeast"/>
    </w:pPr>
    <w:rPr>
      <w:rFonts w:ascii="Arial" w:hAnsi="Arial"/>
      <w:snapToGrid/>
      <w:color w:val="FF00FF"/>
      <w:sz w:val="20"/>
      <w:szCs w:val="20"/>
      <w:lang w:val="en-US" w:eastAsia="de-DE"/>
    </w:rPr>
  </w:style>
  <w:style w:type="character" w:customStyle="1" w:styleId="DokumenteninhaltChar">
    <w:name w:val="Dokumenteninhalt Char"/>
    <w:basedOn w:val="Fuentedeprrafopredeter"/>
    <w:link w:val="Dokumenteninhalt"/>
    <w:locked/>
    <w:rsid w:val="00E56EB4"/>
    <w:rPr>
      <w:rFonts w:ascii="Arial" w:eastAsia="Times New Roman" w:hAnsi="Arial" w:cs="Times New Roman"/>
      <w:color w:val="FF00FF"/>
      <w:sz w:val="20"/>
      <w:szCs w:val="20"/>
      <w:lang w:eastAsia="de-DE"/>
    </w:rPr>
  </w:style>
  <w:style w:type="paragraph" w:customStyle="1" w:styleId="Bullet1">
    <w:name w:val="*Bullet 1"/>
    <w:rsid w:val="00E56EB4"/>
    <w:pPr>
      <w:keepLines/>
      <w:numPr>
        <w:numId w:val="5"/>
      </w:numPr>
      <w:spacing w:after="120"/>
    </w:pPr>
    <w:rPr>
      <w:rFonts w:ascii="Times New Roman" w:eastAsia="Times New Roman" w:hAnsi="Times New Roman" w:cs="Times New Roman"/>
      <w:color w:val="000000"/>
      <w:sz w:val="22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E56EB4"/>
    <w:pPr>
      <w:spacing w:after="0"/>
      <w:ind w:left="708"/>
      <w:jc w:val="left"/>
    </w:pPr>
    <w:rPr>
      <w:rFonts w:ascii="Times New Roman" w:hAnsi="Times New Roman"/>
      <w:snapToGrid/>
      <w:lang w:val="en-US"/>
    </w:rPr>
  </w:style>
  <w:style w:type="table" w:customStyle="1" w:styleId="Sombreadomedio1-nfasis11">
    <w:name w:val="Sombreado medio 1 - Énfasis 11"/>
    <w:basedOn w:val="Tablanormal"/>
    <w:rsid w:val="00E56EB4"/>
    <w:rPr>
      <w:rFonts w:ascii="Times New Roman" w:eastAsia="Times New Roman" w:hAnsi="Times New Roman" w:cs="Times New Roman"/>
      <w:lang w:val="es-ES_tradn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2">
    <w:name w:val="Normal 2"/>
    <w:basedOn w:val="Normal"/>
    <w:rsid w:val="00E56EB4"/>
    <w:pPr>
      <w:numPr>
        <w:ilvl w:val="12"/>
      </w:numPr>
      <w:spacing w:after="0" w:line="360" w:lineRule="auto"/>
      <w:ind w:left="567"/>
    </w:pPr>
    <w:rPr>
      <w:rFonts w:ascii="Arial" w:hAnsi="Arial"/>
      <w:sz w:val="20"/>
      <w:szCs w:val="20"/>
      <w:lang w:val="es-MX" w:eastAsia="pt-BR"/>
    </w:rPr>
  </w:style>
  <w:style w:type="paragraph" w:customStyle="1" w:styleId="TableHeading2">
    <w:name w:val="Table Heading 2"/>
    <w:basedOn w:val="Normal"/>
    <w:rsid w:val="00E56EB4"/>
    <w:pPr>
      <w:keepNext/>
      <w:spacing w:before="120" w:after="40"/>
      <w:jc w:val="left"/>
    </w:pPr>
    <w:rPr>
      <w:rFonts w:ascii="Arial" w:hAnsi="Arial"/>
      <w:b/>
      <w:snapToGrid/>
      <w:sz w:val="16"/>
      <w:szCs w:val="20"/>
      <w:lang w:val="en-US"/>
    </w:rPr>
  </w:style>
  <w:style w:type="paragraph" w:customStyle="1" w:styleId="90InstructionsText">
    <w:name w:val="90_Instructions_Text"/>
    <w:basedOn w:val="Normal"/>
    <w:link w:val="90InstructionsTextZchn"/>
    <w:qFormat/>
    <w:rsid w:val="00E56EB4"/>
    <w:pPr>
      <w:spacing w:after="0"/>
      <w:jc w:val="left"/>
    </w:pPr>
    <w:rPr>
      <w:rFonts w:ascii="Arial" w:hAnsi="Arial"/>
      <w:i/>
      <w:snapToGrid/>
      <w:color w:val="0000FF"/>
      <w:sz w:val="18"/>
      <w:lang w:val="en-US" w:eastAsia="de-DE"/>
    </w:rPr>
  </w:style>
  <w:style w:type="character" w:customStyle="1" w:styleId="90InstructionsTextZchn">
    <w:name w:val="90_Instructions_Text Zchn"/>
    <w:basedOn w:val="Fuentedeprrafopredeter"/>
    <w:link w:val="90InstructionsText"/>
    <w:rsid w:val="00E56EB4"/>
    <w:rPr>
      <w:rFonts w:ascii="Arial" w:eastAsia="Times New Roman" w:hAnsi="Arial" w:cs="Times New Roman"/>
      <w:i/>
      <w:color w:val="0000FF"/>
      <w:sz w:val="18"/>
      <w:lang w:eastAsia="de-DE"/>
    </w:rPr>
  </w:style>
  <w:style w:type="paragraph" w:customStyle="1" w:styleId="TableHeading1">
    <w:name w:val="Table Heading 1"/>
    <w:basedOn w:val="Piedepgina"/>
    <w:rsid w:val="00E56EB4"/>
    <w:pPr>
      <w:pBdr>
        <w:top w:val="none" w:sz="0" w:space="0" w:color="auto"/>
      </w:pBdr>
      <w:tabs>
        <w:tab w:val="clear" w:pos="6480"/>
        <w:tab w:val="clear" w:pos="7290"/>
        <w:tab w:val="clear" w:pos="9406"/>
      </w:tabs>
      <w:spacing w:before="120"/>
      <w:jc w:val="center"/>
    </w:pPr>
    <w:rPr>
      <w:rFonts w:ascii="Arial" w:hAnsi="Arial"/>
      <w:b/>
      <w:bCs/>
      <w:smallCaps/>
      <w:snapToGrid/>
      <w:sz w:val="24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56EB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val="en-US"/>
    </w:rPr>
  </w:style>
  <w:style w:type="paragraph" w:customStyle="1" w:styleId="normalverdana">
    <w:name w:val="normal+verdana"/>
    <w:basedOn w:val="Normal"/>
    <w:rsid w:val="00E56EB4"/>
    <w:pPr>
      <w:spacing w:after="0"/>
      <w:jc w:val="center"/>
    </w:pPr>
    <w:rPr>
      <w:rFonts w:ascii="Arial" w:hAnsi="Arial" w:cs="Arial"/>
      <w:snapToGrid/>
      <w:lang w:val="es-ES" w:eastAsia="es-ES"/>
    </w:rPr>
  </w:style>
  <w:style w:type="paragraph" w:styleId="Sinespaciado">
    <w:name w:val="No Spacing"/>
    <w:uiPriority w:val="1"/>
    <w:qFormat/>
    <w:rsid w:val="00E56EB4"/>
    <w:rPr>
      <w:rFonts w:ascii="Calibri" w:eastAsia="Times New Roman" w:hAnsi="Calibri" w:cs="Times New Roman"/>
      <w:sz w:val="22"/>
      <w:szCs w:val="22"/>
    </w:rPr>
  </w:style>
  <w:style w:type="table" w:styleId="Cuadrculaclara-nfasis5">
    <w:name w:val="Light Grid Accent 5"/>
    <w:basedOn w:val="Tablanormal"/>
    <w:uiPriority w:val="62"/>
    <w:rsid w:val="00E56EB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Nmerodepgina">
    <w:name w:val="page number"/>
    <w:basedOn w:val="Fuentedeprrafopredeter"/>
    <w:rsid w:val="00E56EB4"/>
  </w:style>
  <w:style w:type="paragraph" w:styleId="ndice1">
    <w:name w:val="index 1"/>
    <w:basedOn w:val="Normal"/>
    <w:next w:val="Normal"/>
    <w:autoRedefine/>
    <w:rsid w:val="00E56EB4"/>
    <w:pPr>
      <w:ind w:left="240" w:hanging="240"/>
    </w:pPr>
  </w:style>
  <w:style w:type="paragraph" w:styleId="ndice2">
    <w:name w:val="index 2"/>
    <w:basedOn w:val="Normal"/>
    <w:next w:val="Normal"/>
    <w:autoRedefine/>
    <w:rsid w:val="00E56EB4"/>
    <w:pPr>
      <w:ind w:left="480" w:hanging="240"/>
    </w:pPr>
  </w:style>
  <w:style w:type="paragraph" w:styleId="ndice3">
    <w:name w:val="index 3"/>
    <w:basedOn w:val="Normal"/>
    <w:next w:val="Normal"/>
    <w:autoRedefine/>
    <w:rsid w:val="00E56EB4"/>
    <w:pPr>
      <w:ind w:left="720" w:hanging="240"/>
    </w:pPr>
  </w:style>
  <w:style w:type="paragraph" w:styleId="ndice4">
    <w:name w:val="index 4"/>
    <w:basedOn w:val="Normal"/>
    <w:next w:val="Normal"/>
    <w:autoRedefine/>
    <w:rsid w:val="00E56EB4"/>
    <w:pPr>
      <w:ind w:left="960" w:hanging="240"/>
    </w:pPr>
  </w:style>
  <w:style w:type="paragraph" w:styleId="ndice5">
    <w:name w:val="index 5"/>
    <w:basedOn w:val="Normal"/>
    <w:next w:val="Normal"/>
    <w:autoRedefine/>
    <w:rsid w:val="00E56EB4"/>
    <w:pPr>
      <w:ind w:left="1200" w:hanging="240"/>
    </w:pPr>
  </w:style>
  <w:style w:type="paragraph" w:styleId="ndice6">
    <w:name w:val="index 6"/>
    <w:basedOn w:val="Normal"/>
    <w:next w:val="Normal"/>
    <w:autoRedefine/>
    <w:rsid w:val="00E56EB4"/>
    <w:pPr>
      <w:ind w:left="1440" w:hanging="240"/>
    </w:pPr>
  </w:style>
  <w:style w:type="paragraph" w:styleId="ndice7">
    <w:name w:val="index 7"/>
    <w:basedOn w:val="Normal"/>
    <w:next w:val="Normal"/>
    <w:autoRedefine/>
    <w:rsid w:val="00E56EB4"/>
    <w:pPr>
      <w:ind w:left="1680" w:hanging="240"/>
    </w:pPr>
  </w:style>
  <w:style w:type="paragraph" w:styleId="ndice8">
    <w:name w:val="index 8"/>
    <w:basedOn w:val="Normal"/>
    <w:next w:val="Normal"/>
    <w:autoRedefine/>
    <w:rsid w:val="00E56EB4"/>
    <w:pPr>
      <w:ind w:left="1920" w:hanging="240"/>
    </w:pPr>
  </w:style>
  <w:style w:type="paragraph" w:styleId="ndice9">
    <w:name w:val="index 9"/>
    <w:basedOn w:val="Normal"/>
    <w:next w:val="Normal"/>
    <w:autoRedefine/>
    <w:rsid w:val="00E56EB4"/>
    <w:pPr>
      <w:ind w:left="2160" w:hanging="240"/>
    </w:pPr>
  </w:style>
  <w:style w:type="paragraph" w:styleId="Ttulodendice">
    <w:name w:val="index heading"/>
    <w:basedOn w:val="Normal"/>
    <w:next w:val="ndice1"/>
    <w:rsid w:val="00E56EB4"/>
  </w:style>
  <w:style w:type="character" w:styleId="Refdecomentario">
    <w:name w:val="annotation reference"/>
    <w:basedOn w:val="Fuentedeprrafopredeter"/>
    <w:uiPriority w:val="99"/>
    <w:semiHidden/>
    <w:unhideWhenUsed/>
    <w:rsid w:val="0056072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07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072C"/>
    <w:rPr>
      <w:rFonts w:ascii="Calibri" w:eastAsia="Times New Roman" w:hAnsi="Calibri" w:cs="Times New Roman"/>
      <w:snapToGrid w:val="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072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072C"/>
    <w:rPr>
      <w:rFonts w:ascii="Calibri" w:eastAsia="Times New Roman" w:hAnsi="Calibri" w:cs="Times New Roman"/>
      <w:b/>
      <w:bCs/>
      <w:snapToGrid w:val="0"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56072C"/>
    <w:rPr>
      <w:rFonts w:ascii="Calibri" w:eastAsia="Times New Roman" w:hAnsi="Calibri" w:cs="Times New Roman"/>
      <w:snapToGrid w:val="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diagramColors" Target="diagrams/colors1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footer" Target="footer1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83E381-A1A6-47CD-8C12-44881B6EAA7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SV"/>
        </a:p>
      </dgm:t>
    </dgm:pt>
    <dgm:pt modelId="{E7A48FC3-848C-4BB8-A102-127882BCC2BC}">
      <dgm:prSet phldrT="[Text]" custT="1"/>
      <dgm:spPr/>
      <dgm:t>
        <a:bodyPr/>
        <a:lstStyle/>
        <a:p>
          <a:r>
            <a:rPr lang="es-SV" sz="1800"/>
            <a:t>Jose Absalon Rivas</a:t>
          </a:r>
        </a:p>
      </dgm:t>
    </dgm:pt>
    <dgm:pt modelId="{A0ABB080-EBC7-4E16-B049-BA9C50C640EE}" type="parTrans" cxnId="{FE2323AA-8280-48CB-8179-EF8E354ED9FA}">
      <dgm:prSet/>
      <dgm:spPr/>
      <dgm:t>
        <a:bodyPr/>
        <a:lstStyle/>
        <a:p>
          <a:endParaRPr lang="es-SV"/>
        </a:p>
      </dgm:t>
    </dgm:pt>
    <dgm:pt modelId="{094FD477-5031-4421-98C2-CE3EC8DB3042}" type="sibTrans" cxnId="{FE2323AA-8280-48CB-8179-EF8E354ED9FA}">
      <dgm:prSet/>
      <dgm:spPr/>
      <dgm:t>
        <a:bodyPr/>
        <a:lstStyle/>
        <a:p>
          <a:r>
            <a:rPr lang="es-SV"/>
            <a:t>Jefe de Proyecto</a:t>
          </a:r>
        </a:p>
      </dgm:t>
    </dgm:pt>
    <dgm:pt modelId="{DE2FA52D-B5FF-4709-A231-84EB200D4CF3}">
      <dgm:prSet phldrT="[Text]" custT="1"/>
      <dgm:spPr/>
      <dgm:t>
        <a:bodyPr/>
        <a:lstStyle/>
        <a:p>
          <a:r>
            <a:rPr lang="es-SV" sz="1800"/>
            <a:t>Jose Garcia Diaz</a:t>
          </a:r>
        </a:p>
      </dgm:t>
    </dgm:pt>
    <dgm:pt modelId="{53F1E421-5388-4AD8-8C5C-F91EBDD745C4}" type="parTrans" cxnId="{A2D88FF8-6ADB-434C-8A8D-0563159ECE63}">
      <dgm:prSet/>
      <dgm:spPr/>
      <dgm:t>
        <a:bodyPr/>
        <a:lstStyle/>
        <a:p>
          <a:endParaRPr lang="es-SV"/>
        </a:p>
      </dgm:t>
    </dgm:pt>
    <dgm:pt modelId="{EB336E7D-3D3F-4CBC-B5EB-B26203F1DC5D}" type="sibTrans" cxnId="{A2D88FF8-6ADB-434C-8A8D-0563159ECE63}">
      <dgm:prSet/>
      <dgm:spPr/>
      <dgm:t>
        <a:bodyPr/>
        <a:lstStyle/>
        <a:p>
          <a:r>
            <a:rPr lang="es-SV"/>
            <a:t>Analista Programador</a:t>
          </a:r>
        </a:p>
      </dgm:t>
    </dgm:pt>
    <dgm:pt modelId="{D5C51C6E-2CA7-43A1-9861-24863E494DB8}">
      <dgm:prSet phldrT="[Text]" custT="1"/>
      <dgm:spPr/>
      <dgm:t>
        <a:bodyPr/>
        <a:lstStyle/>
        <a:p>
          <a:r>
            <a:rPr lang="es-SV" sz="1800"/>
            <a:t>Jose Santiago Burgos</a:t>
          </a:r>
        </a:p>
      </dgm:t>
    </dgm:pt>
    <dgm:pt modelId="{5FD2B6E4-EB4A-4B99-BF1B-DD7E5F865B0F}" type="parTrans" cxnId="{1CCC3090-DADD-4CE0-8E30-81621598965D}">
      <dgm:prSet/>
      <dgm:spPr/>
      <dgm:t>
        <a:bodyPr/>
        <a:lstStyle/>
        <a:p>
          <a:endParaRPr lang="es-SV"/>
        </a:p>
      </dgm:t>
    </dgm:pt>
    <dgm:pt modelId="{DBE5FBD7-9AD7-4FC7-AD05-5B54C3DFC29B}" type="sibTrans" cxnId="{1CCC3090-DADD-4CE0-8E30-81621598965D}">
      <dgm:prSet/>
      <dgm:spPr/>
      <dgm:t>
        <a:bodyPr/>
        <a:lstStyle/>
        <a:p>
          <a:r>
            <a:rPr lang="es-SV"/>
            <a:t>Ingeniero de Software</a:t>
          </a:r>
        </a:p>
      </dgm:t>
    </dgm:pt>
    <dgm:pt modelId="{988274E9-094B-4678-9B3F-0F5C8192808A}">
      <dgm:prSet phldrT="[Text]" custT="1"/>
      <dgm:spPr/>
      <dgm:t>
        <a:bodyPr/>
        <a:lstStyle/>
        <a:p>
          <a:r>
            <a:rPr lang="es-SV" sz="1800"/>
            <a:t>Hector Alonso Mendez</a:t>
          </a:r>
        </a:p>
      </dgm:t>
    </dgm:pt>
    <dgm:pt modelId="{933A056A-5829-4CEF-A236-80B7B0BE3E21}" type="parTrans" cxnId="{2ABC3248-DDDC-4A86-9E2E-49DCEB86C627}">
      <dgm:prSet/>
      <dgm:spPr/>
      <dgm:t>
        <a:bodyPr/>
        <a:lstStyle/>
        <a:p>
          <a:endParaRPr lang="es-SV"/>
        </a:p>
      </dgm:t>
    </dgm:pt>
    <dgm:pt modelId="{86B1AC88-4C37-412C-BFF8-E39AC09F75CD}" type="sibTrans" cxnId="{2ABC3248-DDDC-4A86-9E2E-49DCEB86C627}">
      <dgm:prSet/>
      <dgm:spPr/>
      <dgm:t>
        <a:bodyPr/>
        <a:lstStyle/>
        <a:p>
          <a:r>
            <a:rPr lang="es-SV"/>
            <a:t>Analista de Sistema</a:t>
          </a:r>
        </a:p>
      </dgm:t>
    </dgm:pt>
    <dgm:pt modelId="{F67478BF-E755-4554-8E2B-88A483EE0A47}" type="pres">
      <dgm:prSet presAssocID="{5183E381-A1A6-47CD-8C12-44881B6EAA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D659CEF-5B4B-4E1D-BC3D-570B873C481A}" type="pres">
      <dgm:prSet presAssocID="{E7A48FC3-848C-4BB8-A102-127882BCC2BC}" presName="hierRoot1" presStyleCnt="0">
        <dgm:presLayoutVars>
          <dgm:hierBranch val="init"/>
        </dgm:presLayoutVars>
      </dgm:prSet>
      <dgm:spPr/>
    </dgm:pt>
    <dgm:pt modelId="{19C0AD55-D174-4F6D-8F54-F9A599703D02}" type="pres">
      <dgm:prSet presAssocID="{E7A48FC3-848C-4BB8-A102-127882BCC2BC}" presName="rootComposite1" presStyleCnt="0"/>
      <dgm:spPr/>
    </dgm:pt>
    <dgm:pt modelId="{5574216B-F71D-4D3F-9E3C-7613998F78D1}" type="pres">
      <dgm:prSet presAssocID="{E7A48FC3-848C-4BB8-A102-127882BCC2BC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SV"/>
        </a:p>
      </dgm:t>
    </dgm:pt>
    <dgm:pt modelId="{AC691EDD-B03A-4B97-B3A4-75D78E3B4D58}" type="pres">
      <dgm:prSet presAssocID="{E7A48FC3-848C-4BB8-A102-127882BCC2BC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SV"/>
        </a:p>
      </dgm:t>
    </dgm:pt>
    <dgm:pt modelId="{F6EC1D97-4737-4BE7-94D9-B9FD27DC2203}" type="pres">
      <dgm:prSet presAssocID="{E7A48FC3-848C-4BB8-A102-127882BCC2BC}" presName="rootConnector1" presStyleLbl="node1" presStyleIdx="0" presStyleCnt="3"/>
      <dgm:spPr/>
      <dgm:t>
        <a:bodyPr/>
        <a:lstStyle/>
        <a:p>
          <a:endParaRPr lang="en-US"/>
        </a:p>
      </dgm:t>
    </dgm:pt>
    <dgm:pt modelId="{3483020D-2C3F-448A-B67A-944F0D011F54}" type="pres">
      <dgm:prSet presAssocID="{E7A48FC3-848C-4BB8-A102-127882BCC2BC}" presName="hierChild2" presStyleCnt="0"/>
      <dgm:spPr/>
    </dgm:pt>
    <dgm:pt modelId="{ED60B938-FA0D-4435-A2AF-D8594BFC3506}" type="pres">
      <dgm:prSet presAssocID="{53F1E421-5388-4AD8-8C5C-F91EBDD745C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9C6128FB-F0A6-408C-A6BF-3536F1F9AD01}" type="pres">
      <dgm:prSet presAssocID="{DE2FA52D-B5FF-4709-A231-84EB200D4CF3}" presName="hierRoot2" presStyleCnt="0">
        <dgm:presLayoutVars>
          <dgm:hierBranch val="init"/>
        </dgm:presLayoutVars>
      </dgm:prSet>
      <dgm:spPr/>
    </dgm:pt>
    <dgm:pt modelId="{EDA6BB4D-F478-4C36-8CE2-FA7D81A4CEDA}" type="pres">
      <dgm:prSet presAssocID="{DE2FA52D-B5FF-4709-A231-84EB200D4CF3}" presName="rootComposite" presStyleCnt="0"/>
      <dgm:spPr/>
    </dgm:pt>
    <dgm:pt modelId="{E2845C79-1DC0-44F4-BB03-E58705F3EA66}" type="pres">
      <dgm:prSet presAssocID="{DE2FA52D-B5FF-4709-A231-84EB200D4CF3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SV"/>
        </a:p>
      </dgm:t>
    </dgm:pt>
    <dgm:pt modelId="{E38FB9A4-B42E-4D82-9E3A-2F6669EE37AB}" type="pres">
      <dgm:prSet presAssocID="{DE2FA52D-B5FF-4709-A231-84EB200D4CF3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SV"/>
        </a:p>
      </dgm:t>
    </dgm:pt>
    <dgm:pt modelId="{423DCBAF-5106-414B-AE32-0C8D5B5A327D}" type="pres">
      <dgm:prSet presAssocID="{DE2FA52D-B5FF-4709-A231-84EB200D4CF3}" presName="rootConnector" presStyleLbl="node2" presStyleIdx="0" presStyleCnt="0"/>
      <dgm:spPr/>
      <dgm:t>
        <a:bodyPr/>
        <a:lstStyle/>
        <a:p>
          <a:endParaRPr lang="en-US"/>
        </a:p>
      </dgm:t>
    </dgm:pt>
    <dgm:pt modelId="{2A81A9C3-A3D1-4861-9457-62207B016DE7}" type="pres">
      <dgm:prSet presAssocID="{DE2FA52D-B5FF-4709-A231-84EB200D4CF3}" presName="hierChild4" presStyleCnt="0"/>
      <dgm:spPr/>
    </dgm:pt>
    <dgm:pt modelId="{0E2E32F5-5BB0-4DD3-AF07-08F3314BEF73}" type="pres">
      <dgm:prSet presAssocID="{DE2FA52D-B5FF-4709-A231-84EB200D4CF3}" presName="hierChild5" presStyleCnt="0"/>
      <dgm:spPr/>
    </dgm:pt>
    <dgm:pt modelId="{2BA84BB8-C0EB-48CD-B097-810B4EC44E11}" type="pres">
      <dgm:prSet presAssocID="{5FD2B6E4-EB4A-4B99-BF1B-DD7E5F865B0F}" presName="Name37" presStyleLbl="parChTrans1D2" presStyleIdx="1" presStyleCnt="3"/>
      <dgm:spPr/>
      <dgm:t>
        <a:bodyPr/>
        <a:lstStyle/>
        <a:p>
          <a:endParaRPr lang="en-US"/>
        </a:p>
      </dgm:t>
    </dgm:pt>
    <dgm:pt modelId="{ECB32982-89FA-4998-9FEA-30A7215D1996}" type="pres">
      <dgm:prSet presAssocID="{D5C51C6E-2CA7-43A1-9861-24863E494DB8}" presName="hierRoot2" presStyleCnt="0">
        <dgm:presLayoutVars>
          <dgm:hierBranch val="init"/>
        </dgm:presLayoutVars>
      </dgm:prSet>
      <dgm:spPr/>
    </dgm:pt>
    <dgm:pt modelId="{4C5ECDF8-0294-4609-8CDC-C7B395D84630}" type="pres">
      <dgm:prSet presAssocID="{D5C51C6E-2CA7-43A1-9861-24863E494DB8}" presName="rootComposite" presStyleCnt="0"/>
      <dgm:spPr/>
    </dgm:pt>
    <dgm:pt modelId="{3934D923-4FC4-4634-9D7B-859A94CEC039}" type="pres">
      <dgm:prSet presAssocID="{D5C51C6E-2CA7-43A1-9861-24863E494DB8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SV"/>
        </a:p>
      </dgm:t>
    </dgm:pt>
    <dgm:pt modelId="{35B54FAE-63D3-4C4E-9C10-DD502317C287}" type="pres">
      <dgm:prSet presAssocID="{D5C51C6E-2CA7-43A1-9861-24863E494DB8}" presName="titleText2" presStyleLbl="fgAcc1" presStyleIdx="1" presStyleCnt="3" custLinFactNeighborY="-14062">
        <dgm:presLayoutVars>
          <dgm:chMax val="0"/>
          <dgm:chPref val="0"/>
        </dgm:presLayoutVars>
      </dgm:prSet>
      <dgm:spPr/>
      <dgm:t>
        <a:bodyPr/>
        <a:lstStyle/>
        <a:p>
          <a:endParaRPr lang="es-SV"/>
        </a:p>
      </dgm:t>
    </dgm:pt>
    <dgm:pt modelId="{F335FCF7-D483-415F-B694-8E050983BB3F}" type="pres">
      <dgm:prSet presAssocID="{D5C51C6E-2CA7-43A1-9861-24863E494DB8}" presName="rootConnector" presStyleLbl="node2" presStyleIdx="0" presStyleCnt="0"/>
      <dgm:spPr/>
      <dgm:t>
        <a:bodyPr/>
        <a:lstStyle/>
        <a:p>
          <a:endParaRPr lang="en-US"/>
        </a:p>
      </dgm:t>
    </dgm:pt>
    <dgm:pt modelId="{76BCABA3-0C21-4A01-BAFE-A87A1558C930}" type="pres">
      <dgm:prSet presAssocID="{D5C51C6E-2CA7-43A1-9861-24863E494DB8}" presName="hierChild4" presStyleCnt="0"/>
      <dgm:spPr/>
    </dgm:pt>
    <dgm:pt modelId="{AEB86CD9-B526-4686-9FA1-C5A51F0AEE44}" type="pres">
      <dgm:prSet presAssocID="{D5C51C6E-2CA7-43A1-9861-24863E494DB8}" presName="hierChild5" presStyleCnt="0"/>
      <dgm:spPr/>
    </dgm:pt>
    <dgm:pt modelId="{433F7893-47F1-4B5F-81E3-43C4A350F151}" type="pres">
      <dgm:prSet presAssocID="{933A056A-5829-4CEF-A236-80B7B0BE3E21}" presName="Name37" presStyleLbl="parChTrans1D2" presStyleIdx="2" presStyleCnt="3"/>
      <dgm:spPr/>
      <dgm:t>
        <a:bodyPr/>
        <a:lstStyle/>
        <a:p>
          <a:endParaRPr lang="en-US"/>
        </a:p>
      </dgm:t>
    </dgm:pt>
    <dgm:pt modelId="{25D9391C-F549-4233-9C8F-47246A8A2A17}" type="pres">
      <dgm:prSet presAssocID="{988274E9-094B-4678-9B3F-0F5C8192808A}" presName="hierRoot2" presStyleCnt="0">
        <dgm:presLayoutVars>
          <dgm:hierBranch val="init"/>
        </dgm:presLayoutVars>
      </dgm:prSet>
      <dgm:spPr/>
    </dgm:pt>
    <dgm:pt modelId="{25EA9F42-EAA9-4705-952F-A154B7E5D663}" type="pres">
      <dgm:prSet presAssocID="{988274E9-094B-4678-9B3F-0F5C8192808A}" presName="rootComposite" presStyleCnt="0"/>
      <dgm:spPr/>
    </dgm:pt>
    <dgm:pt modelId="{3F42B259-238F-46E9-8FE7-8C2661D31D56}" type="pres">
      <dgm:prSet presAssocID="{988274E9-094B-4678-9B3F-0F5C8192808A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762F05-960F-4155-9681-356013D94D4F}" type="pres">
      <dgm:prSet presAssocID="{988274E9-094B-4678-9B3F-0F5C8192808A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SV"/>
        </a:p>
      </dgm:t>
    </dgm:pt>
    <dgm:pt modelId="{19FB01A0-515F-4ACD-A280-CA8C5D9AAE27}" type="pres">
      <dgm:prSet presAssocID="{988274E9-094B-4678-9B3F-0F5C8192808A}" presName="rootConnector" presStyleLbl="node2" presStyleIdx="0" presStyleCnt="0"/>
      <dgm:spPr/>
      <dgm:t>
        <a:bodyPr/>
        <a:lstStyle/>
        <a:p>
          <a:endParaRPr lang="en-US"/>
        </a:p>
      </dgm:t>
    </dgm:pt>
    <dgm:pt modelId="{533C4304-EE88-48E2-865E-81F87CDEBFCB}" type="pres">
      <dgm:prSet presAssocID="{988274E9-094B-4678-9B3F-0F5C8192808A}" presName="hierChild4" presStyleCnt="0"/>
      <dgm:spPr/>
    </dgm:pt>
    <dgm:pt modelId="{338E000A-B28A-4F03-9516-2D2C3FABBBCD}" type="pres">
      <dgm:prSet presAssocID="{988274E9-094B-4678-9B3F-0F5C8192808A}" presName="hierChild5" presStyleCnt="0"/>
      <dgm:spPr/>
    </dgm:pt>
    <dgm:pt modelId="{63930AF4-71F2-477E-9532-6B90E5CD7A1C}" type="pres">
      <dgm:prSet presAssocID="{E7A48FC3-848C-4BB8-A102-127882BCC2BC}" presName="hierChild3" presStyleCnt="0"/>
      <dgm:spPr/>
    </dgm:pt>
  </dgm:ptLst>
  <dgm:cxnLst>
    <dgm:cxn modelId="{95AAAF75-5DD4-46C6-8E0F-CC4EA87D92B6}" type="presOf" srcId="{094FD477-5031-4421-98C2-CE3EC8DB3042}" destId="{AC691EDD-B03A-4B97-B3A4-75D78E3B4D58}" srcOrd="0" destOrd="0" presId="urn:microsoft.com/office/officeart/2008/layout/NameandTitleOrganizationalChart"/>
    <dgm:cxn modelId="{0C23D462-1186-45A7-97FE-992324B28554}" type="presOf" srcId="{D5C51C6E-2CA7-43A1-9861-24863E494DB8}" destId="{F335FCF7-D483-415F-B694-8E050983BB3F}" srcOrd="1" destOrd="0" presId="urn:microsoft.com/office/officeart/2008/layout/NameandTitleOrganizationalChart"/>
    <dgm:cxn modelId="{42F11398-3695-4B15-AA8B-557762AB95AF}" type="presOf" srcId="{988274E9-094B-4678-9B3F-0F5C8192808A}" destId="{19FB01A0-515F-4ACD-A280-CA8C5D9AAE27}" srcOrd="1" destOrd="0" presId="urn:microsoft.com/office/officeart/2008/layout/NameandTitleOrganizationalChart"/>
    <dgm:cxn modelId="{E5A6F335-9864-47D5-BFBD-E5588CE56FC3}" type="presOf" srcId="{86B1AC88-4C37-412C-BFF8-E39AC09F75CD}" destId="{C4762F05-960F-4155-9681-356013D94D4F}" srcOrd="0" destOrd="0" presId="urn:microsoft.com/office/officeart/2008/layout/NameandTitleOrganizationalChart"/>
    <dgm:cxn modelId="{49938973-5ECF-46D2-8F05-04E3B6D7EA2D}" type="presOf" srcId="{5FD2B6E4-EB4A-4B99-BF1B-DD7E5F865B0F}" destId="{2BA84BB8-C0EB-48CD-B097-810B4EC44E11}" srcOrd="0" destOrd="0" presId="urn:microsoft.com/office/officeart/2008/layout/NameandTitleOrganizationalChart"/>
    <dgm:cxn modelId="{8F956702-0398-47A1-BE02-47FE3E83A98D}" type="presOf" srcId="{DE2FA52D-B5FF-4709-A231-84EB200D4CF3}" destId="{423DCBAF-5106-414B-AE32-0C8D5B5A327D}" srcOrd="1" destOrd="0" presId="urn:microsoft.com/office/officeart/2008/layout/NameandTitleOrganizationalChart"/>
    <dgm:cxn modelId="{EF1AEC61-7B35-463F-9C03-3D6AC7F60747}" type="presOf" srcId="{DBE5FBD7-9AD7-4FC7-AD05-5B54C3DFC29B}" destId="{35B54FAE-63D3-4C4E-9C10-DD502317C287}" srcOrd="0" destOrd="0" presId="urn:microsoft.com/office/officeart/2008/layout/NameandTitleOrganizationalChart"/>
    <dgm:cxn modelId="{35AA062F-FC8A-4D2F-BD50-30603B58B3E3}" type="presOf" srcId="{988274E9-094B-4678-9B3F-0F5C8192808A}" destId="{3F42B259-238F-46E9-8FE7-8C2661D31D56}" srcOrd="0" destOrd="0" presId="urn:microsoft.com/office/officeart/2008/layout/NameandTitleOrganizationalChart"/>
    <dgm:cxn modelId="{FE2323AA-8280-48CB-8179-EF8E354ED9FA}" srcId="{5183E381-A1A6-47CD-8C12-44881B6EAA7C}" destId="{E7A48FC3-848C-4BB8-A102-127882BCC2BC}" srcOrd="0" destOrd="0" parTransId="{A0ABB080-EBC7-4E16-B049-BA9C50C640EE}" sibTransId="{094FD477-5031-4421-98C2-CE3EC8DB3042}"/>
    <dgm:cxn modelId="{2ABC3248-DDDC-4A86-9E2E-49DCEB86C627}" srcId="{E7A48FC3-848C-4BB8-A102-127882BCC2BC}" destId="{988274E9-094B-4678-9B3F-0F5C8192808A}" srcOrd="2" destOrd="0" parTransId="{933A056A-5829-4CEF-A236-80B7B0BE3E21}" sibTransId="{86B1AC88-4C37-412C-BFF8-E39AC09F75CD}"/>
    <dgm:cxn modelId="{706F3A15-948B-483B-BC83-649C0BE352CD}" type="presOf" srcId="{E7A48FC3-848C-4BB8-A102-127882BCC2BC}" destId="{5574216B-F71D-4D3F-9E3C-7613998F78D1}" srcOrd="0" destOrd="0" presId="urn:microsoft.com/office/officeart/2008/layout/NameandTitleOrganizationalChart"/>
    <dgm:cxn modelId="{1CCC3090-DADD-4CE0-8E30-81621598965D}" srcId="{E7A48FC3-848C-4BB8-A102-127882BCC2BC}" destId="{D5C51C6E-2CA7-43A1-9861-24863E494DB8}" srcOrd="1" destOrd="0" parTransId="{5FD2B6E4-EB4A-4B99-BF1B-DD7E5F865B0F}" sibTransId="{DBE5FBD7-9AD7-4FC7-AD05-5B54C3DFC29B}"/>
    <dgm:cxn modelId="{83019BEF-F26F-4AD4-8C70-07C235188354}" type="presOf" srcId="{53F1E421-5388-4AD8-8C5C-F91EBDD745C4}" destId="{ED60B938-FA0D-4435-A2AF-D8594BFC3506}" srcOrd="0" destOrd="0" presId="urn:microsoft.com/office/officeart/2008/layout/NameandTitleOrganizationalChart"/>
    <dgm:cxn modelId="{E6ABBFA5-9601-4B96-BD76-6158ED52008D}" type="presOf" srcId="{D5C51C6E-2CA7-43A1-9861-24863E494DB8}" destId="{3934D923-4FC4-4634-9D7B-859A94CEC039}" srcOrd="0" destOrd="0" presId="urn:microsoft.com/office/officeart/2008/layout/NameandTitleOrganizationalChart"/>
    <dgm:cxn modelId="{B60709DB-598C-421F-912C-9109416DA2F3}" type="presOf" srcId="{5183E381-A1A6-47CD-8C12-44881B6EAA7C}" destId="{F67478BF-E755-4554-8E2B-88A483EE0A47}" srcOrd="0" destOrd="0" presId="urn:microsoft.com/office/officeart/2008/layout/NameandTitleOrganizationalChart"/>
    <dgm:cxn modelId="{678ACD02-FD0B-4A6E-8C46-C3E6F62A481E}" type="presOf" srcId="{933A056A-5829-4CEF-A236-80B7B0BE3E21}" destId="{433F7893-47F1-4B5F-81E3-43C4A350F151}" srcOrd="0" destOrd="0" presId="urn:microsoft.com/office/officeart/2008/layout/NameandTitleOrganizationalChart"/>
    <dgm:cxn modelId="{8CC633C6-CE7F-4008-8503-6482B4B30A0D}" type="presOf" srcId="{E7A48FC3-848C-4BB8-A102-127882BCC2BC}" destId="{F6EC1D97-4737-4BE7-94D9-B9FD27DC2203}" srcOrd="1" destOrd="0" presId="urn:microsoft.com/office/officeart/2008/layout/NameandTitleOrganizationalChart"/>
    <dgm:cxn modelId="{BF715405-508A-4AF2-8833-E3BAE6BFE573}" type="presOf" srcId="{DE2FA52D-B5FF-4709-A231-84EB200D4CF3}" destId="{E2845C79-1DC0-44F4-BB03-E58705F3EA66}" srcOrd="0" destOrd="0" presId="urn:microsoft.com/office/officeart/2008/layout/NameandTitleOrganizationalChart"/>
    <dgm:cxn modelId="{ED9B8A1E-CE0A-4A22-A9C0-1A6C5D5F7963}" type="presOf" srcId="{EB336E7D-3D3F-4CBC-B5EB-B26203F1DC5D}" destId="{E38FB9A4-B42E-4D82-9E3A-2F6669EE37AB}" srcOrd="0" destOrd="0" presId="urn:microsoft.com/office/officeart/2008/layout/NameandTitleOrganizationalChart"/>
    <dgm:cxn modelId="{A2D88FF8-6ADB-434C-8A8D-0563159ECE63}" srcId="{E7A48FC3-848C-4BB8-A102-127882BCC2BC}" destId="{DE2FA52D-B5FF-4709-A231-84EB200D4CF3}" srcOrd="0" destOrd="0" parTransId="{53F1E421-5388-4AD8-8C5C-F91EBDD745C4}" sibTransId="{EB336E7D-3D3F-4CBC-B5EB-B26203F1DC5D}"/>
    <dgm:cxn modelId="{055447C3-8D15-49F5-8DE7-4DC4AF115840}" type="presParOf" srcId="{F67478BF-E755-4554-8E2B-88A483EE0A47}" destId="{DD659CEF-5B4B-4E1D-BC3D-570B873C481A}" srcOrd="0" destOrd="0" presId="urn:microsoft.com/office/officeart/2008/layout/NameandTitleOrganizationalChart"/>
    <dgm:cxn modelId="{17103448-88C0-4376-A470-7D10CDE81048}" type="presParOf" srcId="{DD659CEF-5B4B-4E1D-BC3D-570B873C481A}" destId="{19C0AD55-D174-4F6D-8F54-F9A599703D02}" srcOrd="0" destOrd="0" presId="urn:microsoft.com/office/officeart/2008/layout/NameandTitleOrganizationalChart"/>
    <dgm:cxn modelId="{F7617BCF-3DA4-4126-91E6-E5EC541D9DA3}" type="presParOf" srcId="{19C0AD55-D174-4F6D-8F54-F9A599703D02}" destId="{5574216B-F71D-4D3F-9E3C-7613998F78D1}" srcOrd="0" destOrd="0" presId="urn:microsoft.com/office/officeart/2008/layout/NameandTitleOrganizationalChart"/>
    <dgm:cxn modelId="{EDF04060-498D-49F4-9F7C-B09EF5A594CD}" type="presParOf" srcId="{19C0AD55-D174-4F6D-8F54-F9A599703D02}" destId="{AC691EDD-B03A-4B97-B3A4-75D78E3B4D58}" srcOrd="1" destOrd="0" presId="urn:microsoft.com/office/officeart/2008/layout/NameandTitleOrganizationalChart"/>
    <dgm:cxn modelId="{1058DF7F-7603-4F7D-B470-EC8DBE698F3A}" type="presParOf" srcId="{19C0AD55-D174-4F6D-8F54-F9A599703D02}" destId="{F6EC1D97-4737-4BE7-94D9-B9FD27DC2203}" srcOrd="2" destOrd="0" presId="urn:microsoft.com/office/officeart/2008/layout/NameandTitleOrganizationalChart"/>
    <dgm:cxn modelId="{1A434C8C-E856-4DAF-AB79-C1850802427A}" type="presParOf" srcId="{DD659CEF-5B4B-4E1D-BC3D-570B873C481A}" destId="{3483020D-2C3F-448A-B67A-944F0D011F54}" srcOrd="1" destOrd="0" presId="urn:microsoft.com/office/officeart/2008/layout/NameandTitleOrganizationalChart"/>
    <dgm:cxn modelId="{C4ED6A48-258E-437F-B0D7-A0D96BEE464D}" type="presParOf" srcId="{3483020D-2C3F-448A-B67A-944F0D011F54}" destId="{ED60B938-FA0D-4435-A2AF-D8594BFC3506}" srcOrd="0" destOrd="0" presId="urn:microsoft.com/office/officeart/2008/layout/NameandTitleOrganizationalChart"/>
    <dgm:cxn modelId="{268F02C5-54C9-420C-A7A0-6AF7829D5742}" type="presParOf" srcId="{3483020D-2C3F-448A-B67A-944F0D011F54}" destId="{9C6128FB-F0A6-408C-A6BF-3536F1F9AD01}" srcOrd="1" destOrd="0" presId="urn:microsoft.com/office/officeart/2008/layout/NameandTitleOrganizationalChart"/>
    <dgm:cxn modelId="{D6595A2E-5316-476A-89ED-0420B52E8530}" type="presParOf" srcId="{9C6128FB-F0A6-408C-A6BF-3536F1F9AD01}" destId="{EDA6BB4D-F478-4C36-8CE2-FA7D81A4CEDA}" srcOrd="0" destOrd="0" presId="urn:microsoft.com/office/officeart/2008/layout/NameandTitleOrganizationalChart"/>
    <dgm:cxn modelId="{AC020403-0AF7-4509-868C-CDF400D5FC79}" type="presParOf" srcId="{EDA6BB4D-F478-4C36-8CE2-FA7D81A4CEDA}" destId="{E2845C79-1DC0-44F4-BB03-E58705F3EA66}" srcOrd="0" destOrd="0" presId="urn:microsoft.com/office/officeart/2008/layout/NameandTitleOrganizationalChart"/>
    <dgm:cxn modelId="{DF1B9924-0203-46A1-B8C7-03D15DACFA4D}" type="presParOf" srcId="{EDA6BB4D-F478-4C36-8CE2-FA7D81A4CEDA}" destId="{E38FB9A4-B42E-4D82-9E3A-2F6669EE37AB}" srcOrd="1" destOrd="0" presId="urn:microsoft.com/office/officeart/2008/layout/NameandTitleOrganizationalChart"/>
    <dgm:cxn modelId="{FEC56D0D-7D27-4A43-84A5-3FAFA89FFFB8}" type="presParOf" srcId="{EDA6BB4D-F478-4C36-8CE2-FA7D81A4CEDA}" destId="{423DCBAF-5106-414B-AE32-0C8D5B5A327D}" srcOrd="2" destOrd="0" presId="urn:microsoft.com/office/officeart/2008/layout/NameandTitleOrganizationalChart"/>
    <dgm:cxn modelId="{BAE28279-8AB7-4A99-AE37-1EC6FE6B7A08}" type="presParOf" srcId="{9C6128FB-F0A6-408C-A6BF-3536F1F9AD01}" destId="{2A81A9C3-A3D1-4861-9457-62207B016DE7}" srcOrd="1" destOrd="0" presId="urn:microsoft.com/office/officeart/2008/layout/NameandTitleOrganizationalChart"/>
    <dgm:cxn modelId="{24411B24-6BC4-4D61-A839-67C8801C0136}" type="presParOf" srcId="{9C6128FB-F0A6-408C-A6BF-3536F1F9AD01}" destId="{0E2E32F5-5BB0-4DD3-AF07-08F3314BEF73}" srcOrd="2" destOrd="0" presId="urn:microsoft.com/office/officeart/2008/layout/NameandTitleOrganizationalChart"/>
    <dgm:cxn modelId="{7F3C3044-F750-4A39-88FC-7A085A744243}" type="presParOf" srcId="{3483020D-2C3F-448A-B67A-944F0D011F54}" destId="{2BA84BB8-C0EB-48CD-B097-810B4EC44E11}" srcOrd="2" destOrd="0" presId="urn:microsoft.com/office/officeart/2008/layout/NameandTitleOrganizationalChart"/>
    <dgm:cxn modelId="{8B49607D-2893-4214-B4EF-36B75537FD88}" type="presParOf" srcId="{3483020D-2C3F-448A-B67A-944F0D011F54}" destId="{ECB32982-89FA-4998-9FEA-30A7215D1996}" srcOrd="3" destOrd="0" presId="urn:microsoft.com/office/officeart/2008/layout/NameandTitleOrganizationalChart"/>
    <dgm:cxn modelId="{D7C5E127-BDC8-4A1F-B84D-4707396D7E66}" type="presParOf" srcId="{ECB32982-89FA-4998-9FEA-30A7215D1996}" destId="{4C5ECDF8-0294-4609-8CDC-C7B395D84630}" srcOrd="0" destOrd="0" presId="urn:microsoft.com/office/officeart/2008/layout/NameandTitleOrganizationalChart"/>
    <dgm:cxn modelId="{A641E5E6-45D7-40DE-8962-1DCE9EA3918E}" type="presParOf" srcId="{4C5ECDF8-0294-4609-8CDC-C7B395D84630}" destId="{3934D923-4FC4-4634-9D7B-859A94CEC039}" srcOrd="0" destOrd="0" presId="urn:microsoft.com/office/officeart/2008/layout/NameandTitleOrganizationalChart"/>
    <dgm:cxn modelId="{6ED221B7-AD07-4526-94EE-889E4346DAD0}" type="presParOf" srcId="{4C5ECDF8-0294-4609-8CDC-C7B395D84630}" destId="{35B54FAE-63D3-4C4E-9C10-DD502317C287}" srcOrd="1" destOrd="0" presId="urn:microsoft.com/office/officeart/2008/layout/NameandTitleOrganizationalChart"/>
    <dgm:cxn modelId="{DA543D03-23F1-4F9D-B122-CB71ED4AAAFF}" type="presParOf" srcId="{4C5ECDF8-0294-4609-8CDC-C7B395D84630}" destId="{F335FCF7-D483-415F-B694-8E050983BB3F}" srcOrd="2" destOrd="0" presId="urn:microsoft.com/office/officeart/2008/layout/NameandTitleOrganizationalChart"/>
    <dgm:cxn modelId="{4E85F3C3-EDBE-429A-AEDC-D88AE6372843}" type="presParOf" srcId="{ECB32982-89FA-4998-9FEA-30A7215D1996}" destId="{76BCABA3-0C21-4A01-BAFE-A87A1558C930}" srcOrd="1" destOrd="0" presId="urn:microsoft.com/office/officeart/2008/layout/NameandTitleOrganizationalChart"/>
    <dgm:cxn modelId="{4C8D9A44-BBE3-4DB8-B011-43E0B5A96584}" type="presParOf" srcId="{ECB32982-89FA-4998-9FEA-30A7215D1996}" destId="{AEB86CD9-B526-4686-9FA1-C5A51F0AEE44}" srcOrd="2" destOrd="0" presId="urn:microsoft.com/office/officeart/2008/layout/NameandTitleOrganizationalChart"/>
    <dgm:cxn modelId="{3ED344A8-EF4C-4985-B7AD-307135A5069A}" type="presParOf" srcId="{3483020D-2C3F-448A-B67A-944F0D011F54}" destId="{433F7893-47F1-4B5F-81E3-43C4A350F151}" srcOrd="4" destOrd="0" presId="urn:microsoft.com/office/officeart/2008/layout/NameandTitleOrganizationalChart"/>
    <dgm:cxn modelId="{7CC43A62-5DC9-4A6E-9082-9EB3F8FE0FD5}" type="presParOf" srcId="{3483020D-2C3F-448A-B67A-944F0D011F54}" destId="{25D9391C-F549-4233-9C8F-47246A8A2A17}" srcOrd="5" destOrd="0" presId="urn:microsoft.com/office/officeart/2008/layout/NameandTitleOrganizationalChart"/>
    <dgm:cxn modelId="{1105D251-E7B0-4F39-B9D7-FDD0FF0EC1AA}" type="presParOf" srcId="{25D9391C-F549-4233-9C8F-47246A8A2A17}" destId="{25EA9F42-EAA9-4705-952F-A154B7E5D663}" srcOrd="0" destOrd="0" presId="urn:microsoft.com/office/officeart/2008/layout/NameandTitleOrganizationalChart"/>
    <dgm:cxn modelId="{F03C1463-E226-4E30-96F0-5F6A34946CD6}" type="presParOf" srcId="{25EA9F42-EAA9-4705-952F-A154B7E5D663}" destId="{3F42B259-238F-46E9-8FE7-8C2661D31D56}" srcOrd="0" destOrd="0" presId="urn:microsoft.com/office/officeart/2008/layout/NameandTitleOrganizationalChart"/>
    <dgm:cxn modelId="{336FE369-B297-44DA-869C-227EA087577D}" type="presParOf" srcId="{25EA9F42-EAA9-4705-952F-A154B7E5D663}" destId="{C4762F05-960F-4155-9681-356013D94D4F}" srcOrd="1" destOrd="0" presId="urn:microsoft.com/office/officeart/2008/layout/NameandTitleOrganizationalChart"/>
    <dgm:cxn modelId="{C895664C-2127-4B6B-9A00-78D45F26EEC3}" type="presParOf" srcId="{25EA9F42-EAA9-4705-952F-A154B7E5D663}" destId="{19FB01A0-515F-4ACD-A280-CA8C5D9AAE27}" srcOrd="2" destOrd="0" presId="urn:microsoft.com/office/officeart/2008/layout/NameandTitleOrganizationalChart"/>
    <dgm:cxn modelId="{870C349C-6D29-45FD-90DA-6CFD31C1F898}" type="presParOf" srcId="{25D9391C-F549-4233-9C8F-47246A8A2A17}" destId="{533C4304-EE88-48E2-865E-81F87CDEBFCB}" srcOrd="1" destOrd="0" presId="urn:microsoft.com/office/officeart/2008/layout/NameandTitleOrganizationalChart"/>
    <dgm:cxn modelId="{B6A35168-CA27-43C9-B3B3-52B16EF16F7B}" type="presParOf" srcId="{25D9391C-F549-4233-9C8F-47246A8A2A17}" destId="{338E000A-B28A-4F03-9516-2D2C3FABBBCD}" srcOrd="2" destOrd="0" presId="urn:microsoft.com/office/officeart/2008/layout/NameandTitleOrganizationalChart"/>
    <dgm:cxn modelId="{E30DFA4F-0A05-47EB-87A1-517E077E958B}" type="presParOf" srcId="{DD659CEF-5B4B-4E1D-BC3D-570B873C481A}" destId="{63930AF4-71F2-477E-9532-6B90E5CD7A1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BAFF8E-1DC7-4311-9E7B-F4C7CD3B65A1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SV"/>
        </a:p>
      </dgm:t>
    </dgm:pt>
    <dgm:pt modelId="{1439BFEF-DBBA-49C5-A769-66F77F46E58F}">
      <dgm:prSet phldrT="[Text]"/>
      <dgm:spPr/>
      <dgm:t>
        <a:bodyPr/>
        <a:lstStyle/>
        <a:p>
          <a:r>
            <a:rPr lang="es-SV"/>
            <a:t>Cliente</a:t>
          </a:r>
        </a:p>
      </dgm:t>
    </dgm:pt>
    <dgm:pt modelId="{17B9C919-BDBD-49B2-BE60-D866DCFCFA3F}" type="parTrans" cxnId="{32FC3EAC-059A-4128-91F6-458941F9DA86}">
      <dgm:prSet/>
      <dgm:spPr/>
      <dgm:t>
        <a:bodyPr/>
        <a:lstStyle/>
        <a:p>
          <a:endParaRPr lang="es-SV"/>
        </a:p>
      </dgm:t>
    </dgm:pt>
    <dgm:pt modelId="{CAC11010-0A14-4A8D-A9C7-D7CE10F8B9F8}" type="sibTrans" cxnId="{32FC3EAC-059A-4128-91F6-458941F9DA86}">
      <dgm:prSet/>
      <dgm:spPr/>
      <dgm:t>
        <a:bodyPr/>
        <a:lstStyle/>
        <a:p>
          <a:endParaRPr lang="es-SV"/>
        </a:p>
      </dgm:t>
    </dgm:pt>
    <dgm:pt modelId="{A14786EA-2DEA-4407-8C86-33FBBE6200C0}">
      <dgm:prSet phldrT="[Text]"/>
      <dgm:spPr/>
      <dgm:t>
        <a:bodyPr/>
        <a:lstStyle/>
        <a:p>
          <a:r>
            <a:rPr lang="es-SV"/>
            <a:t>Consultar Cita</a:t>
          </a:r>
        </a:p>
      </dgm:t>
    </dgm:pt>
    <dgm:pt modelId="{C91FB87C-4069-4B47-8632-08E764D58D59}" type="parTrans" cxnId="{8437F5B6-CD34-44BD-9387-3B9F3E9CC4C5}">
      <dgm:prSet/>
      <dgm:spPr/>
      <dgm:t>
        <a:bodyPr/>
        <a:lstStyle/>
        <a:p>
          <a:endParaRPr lang="es-SV"/>
        </a:p>
      </dgm:t>
    </dgm:pt>
    <dgm:pt modelId="{9BC83D34-A09D-4AFE-85D7-22FBA62CB950}" type="sibTrans" cxnId="{8437F5B6-CD34-44BD-9387-3B9F3E9CC4C5}">
      <dgm:prSet/>
      <dgm:spPr/>
      <dgm:t>
        <a:bodyPr/>
        <a:lstStyle/>
        <a:p>
          <a:endParaRPr lang="es-SV"/>
        </a:p>
      </dgm:t>
    </dgm:pt>
    <dgm:pt modelId="{ADFC4782-73ED-438C-868B-15FFF6A91694}">
      <dgm:prSet phldrT="[Text]"/>
      <dgm:spPr/>
      <dgm:t>
        <a:bodyPr/>
        <a:lstStyle/>
        <a:p>
          <a:r>
            <a:rPr lang="es-SV"/>
            <a:t>Datos del Paciente</a:t>
          </a:r>
        </a:p>
      </dgm:t>
    </dgm:pt>
    <dgm:pt modelId="{227B1317-008A-4DA7-B133-6BD6FC228928}" type="parTrans" cxnId="{ECBF3963-7766-44A9-B470-486633A4DFAB}">
      <dgm:prSet/>
      <dgm:spPr/>
      <dgm:t>
        <a:bodyPr/>
        <a:lstStyle/>
        <a:p>
          <a:endParaRPr lang="es-SV"/>
        </a:p>
      </dgm:t>
    </dgm:pt>
    <dgm:pt modelId="{39C81905-6E00-4BE1-B41A-20A47E39CDAE}" type="sibTrans" cxnId="{ECBF3963-7766-44A9-B470-486633A4DFAB}">
      <dgm:prSet/>
      <dgm:spPr/>
      <dgm:t>
        <a:bodyPr/>
        <a:lstStyle/>
        <a:p>
          <a:endParaRPr lang="es-SV"/>
        </a:p>
      </dgm:t>
    </dgm:pt>
    <dgm:pt modelId="{709666FF-2CF5-4D19-91F0-C943A98502BD}">
      <dgm:prSet phldrT="[Text]"/>
      <dgm:spPr/>
      <dgm:t>
        <a:bodyPr/>
        <a:lstStyle/>
        <a:p>
          <a:r>
            <a:rPr lang="es-SV"/>
            <a:t>Editar Perfil</a:t>
          </a:r>
        </a:p>
      </dgm:t>
    </dgm:pt>
    <dgm:pt modelId="{C67DBB51-5326-448D-80B2-3E87CBAA8637}" type="parTrans" cxnId="{06815FF4-F423-4F00-AC61-3EA666190C16}">
      <dgm:prSet/>
      <dgm:spPr/>
      <dgm:t>
        <a:bodyPr/>
        <a:lstStyle/>
        <a:p>
          <a:endParaRPr lang="es-SV"/>
        </a:p>
      </dgm:t>
    </dgm:pt>
    <dgm:pt modelId="{9322564F-A340-478B-AD81-9B0BF2D96F6F}" type="sibTrans" cxnId="{06815FF4-F423-4F00-AC61-3EA666190C16}">
      <dgm:prSet/>
      <dgm:spPr/>
      <dgm:t>
        <a:bodyPr/>
        <a:lstStyle/>
        <a:p>
          <a:endParaRPr lang="es-SV"/>
        </a:p>
      </dgm:t>
    </dgm:pt>
    <dgm:pt modelId="{01EAAF6C-522A-43FD-8D16-2EEFF982A7B2}">
      <dgm:prSet phldrT="[Text]"/>
      <dgm:spPr/>
      <dgm:t>
        <a:bodyPr/>
        <a:lstStyle/>
        <a:p>
          <a:r>
            <a:rPr lang="es-SV"/>
            <a:t>Empleado</a:t>
          </a:r>
        </a:p>
      </dgm:t>
    </dgm:pt>
    <dgm:pt modelId="{DD4F4EAB-5BDE-46D1-9925-3782432C29D2}" type="parTrans" cxnId="{EA05972F-4EA8-487A-9654-57F507099168}">
      <dgm:prSet/>
      <dgm:spPr/>
      <dgm:t>
        <a:bodyPr/>
        <a:lstStyle/>
        <a:p>
          <a:endParaRPr lang="es-SV"/>
        </a:p>
      </dgm:t>
    </dgm:pt>
    <dgm:pt modelId="{9C42A488-2D50-47BD-AD93-C8CC9F9A446E}" type="sibTrans" cxnId="{EA05972F-4EA8-487A-9654-57F507099168}">
      <dgm:prSet/>
      <dgm:spPr/>
      <dgm:t>
        <a:bodyPr/>
        <a:lstStyle/>
        <a:p>
          <a:endParaRPr lang="es-SV"/>
        </a:p>
      </dgm:t>
    </dgm:pt>
    <dgm:pt modelId="{FC3952B1-7F0E-4392-A17F-82CEB631F058}">
      <dgm:prSet phldrT="[Text]"/>
      <dgm:spPr/>
      <dgm:t>
        <a:bodyPr/>
        <a:lstStyle/>
        <a:p>
          <a:r>
            <a:rPr lang="es-SV"/>
            <a:t>Crear Citas</a:t>
          </a:r>
        </a:p>
      </dgm:t>
    </dgm:pt>
    <dgm:pt modelId="{79B1185B-E6DC-4ABE-99FB-A8614CBAAA49}" type="parTrans" cxnId="{BE95C137-4971-450F-AA0F-9D97C891E69D}">
      <dgm:prSet/>
      <dgm:spPr/>
      <dgm:t>
        <a:bodyPr/>
        <a:lstStyle/>
        <a:p>
          <a:endParaRPr lang="es-SV"/>
        </a:p>
      </dgm:t>
    </dgm:pt>
    <dgm:pt modelId="{E3264D58-D82B-4489-B6FA-3BAAC8DE8D26}" type="sibTrans" cxnId="{BE95C137-4971-450F-AA0F-9D97C891E69D}">
      <dgm:prSet/>
      <dgm:spPr/>
      <dgm:t>
        <a:bodyPr/>
        <a:lstStyle/>
        <a:p>
          <a:endParaRPr lang="es-SV"/>
        </a:p>
      </dgm:t>
    </dgm:pt>
    <dgm:pt modelId="{1046341C-6DD9-419C-ACC0-0A61DBBCC1BE}">
      <dgm:prSet phldrT="[Text]"/>
      <dgm:spPr/>
      <dgm:t>
        <a:bodyPr/>
        <a:lstStyle/>
        <a:p>
          <a:r>
            <a:rPr lang="es-SV"/>
            <a:t>Verificar Citas</a:t>
          </a:r>
        </a:p>
      </dgm:t>
    </dgm:pt>
    <dgm:pt modelId="{745743EC-9E9B-489C-AFE6-74C7B70ADAE7}" type="parTrans" cxnId="{A6A21C6F-5D4A-4559-B548-3B2A6E103DD6}">
      <dgm:prSet/>
      <dgm:spPr/>
      <dgm:t>
        <a:bodyPr/>
        <a:lstStyle/>
        <a:p>
          <a:endParaRPr lang="es-SV"/>
        </a:p>
      </dgm:t>
    </dgm:pt>
    <dgm:pt modelId="{1F98CA94-4A99-4A70-B5FF-9F92B69E2B5F}" type="sibTrans" cxnId="{A6A21C6F-5D4A-4559-B548-3B2A6E103DD6}">
      <dgm:prSet/>
      <dgm:spPr/>
      <dgm:t>
        <a:bodyPr/>
        <a:lstStyle/>
        <a:p>
          <a:endParaRPr lang="es-SV"/>
        </a:p>
      </dgm:t>
    </dgm:pt>
    <dgm:pt modelId="{CC1E437C-CC1A-467F-81AB-3971E2A118D1}">
      <dgm:prSet phldrT="[Text]"/>
      <dgm:spPr/>
      <dgm:t>
        <a:bodyPr/>
        <a:lstStyle/>
        <a:p>
          <a:r>
            <a:rPr lang="es-SV"/>
            <a:t>Cancelar Citas</a:t>
          </a:r>
        </a:p>
      </dgm:t>
    </dgm:pt>
    <dgm:pt modelId="{51E1726E-37A9-413D-B865-6421E7FC1546}" type="parTrans" cxnId="{017CCBFB-2DF1-4194-9497-0620D7AB88C9}">
      <dgm:prSet/>
      <dgm:spPr/>
      <dgm:t>
        <a:bodyPr/>
        <a:lstStyle/>
        <a:p>
          <a:endParaRPr lang="es-SV"/>
        </a:p>
      </dgm:t>
    </dgm:pt>
    <dgm:pt modelId="{17708F0F-4845-4EF1-B479-686BE2204559}" type="sibTrans" cxnId="{017CCBFB-2DF1-4194-9497-0620D7AB88C9}">
      <dgm:prSet/>
      <dgm:spPr/>
      <dgm:t>
        <a:bodyPr/>
        <a:lstStyle/>
        <a:p>
          <a:endParaRPr lang="es-SV"/>
        </a:p>
      </dgm:t>
    </dgm:pt>
    <dgm:pt modelId="{B80F2430-CA0C-41C7-80F9-61A99C6AE824}">
      <dgm:prSet phldrT="[Text]"/>
      <dgm:spPr/>
      <dgm:t>
        <a:bodyPr/>
        <a:lstStyle/>
        <a:p>
          <a:r>
            <a:rPr lang="es-SV"/>
            <a:t>Ingresar Nuevo Paciente</a:t>
          </a:r>
        </a:p>
      </dgm:t>
    </dgm:pt>
    <dgm:pt modelId="{97BB55C2-A344-4014-8B32-E23BDD8912CB}" type="parTrans" cxnId="{A7A6E09C-48D6-41B1-B573-BB453C6D08C4}">
      <dgm:prSet/>
      <dgm:spPr/>
      <dgm:t>
        <a:bodyPr/>
        <a:lstStyle/>
        <a:p>
          <a:endParaRPr lang="es-SV"/>
        </a:p>
      </dgm:t>
    </dgm:pt>
    <dgm:pt modelId="{2A33637D-CFA3-468A-AAFB-551C317B74E2}" type="sibTrans" cxnId="{A7A6E09C-48D6-41B1-B573-BB453C6D08C4}">
      <dgm:prSet/>
      <dgm:spPr/>
      <dgm:t>
        <a:bodyPr/>
        <a:lstStyle/>
        <a:p>
          <a:endParaRPr lang="es-SV"/>
        </a:p>
      </dgm:t>
    </dgm:pt>
    <dgm:pt modelId="{7BFAE5D5-291F-4259-A706-1F91337DB6E0}">
      <dgm:prSet phldrT="[Text]"/>
      <dgm:spPr/>
      <dgm:t>
        <a:bodyPr/>
        <a:lstStyle/>
        <a:p>
          <a:r>
            <a:rPr lang="es-SV"/>
            <a:t>Archivar Pacientes</a:t>
          </a:r>
        </a:p>
      </dgm:t>
    </dgm:pt>
    <dgm:pt modelId="{848322C2-2B53-4214-A36B-EEB845328247}" type="parTrans" cxnId="{844E0301-1A5F-467E-B5C7-6572B9813DA4}">
      <dgm:prSet/>
      <dgm:spPr/>
      <dgm:t>
        <a:bodyPr/>
        <a:lstStyle/>
        <a:p>
          <a:endParaRPr lang="es-SV"/>
        </a:p>
      </dgm:t>
    </dgm:pt>
    <dgm:pt modelId="{FF451673-BB84-48D5-A061-8D28D820B725}" type="sibTrans" cxnId="{844E0301-1A5F-467E-B5C7-6572B9813DA4}">
      <dgm:prSet/>
      <dgm:spPr/>
      <dgm:t>
        <a:bodyPr/>
        <a:lstStyle/>
        <a:p>
          <a:endParaRPr lang="es-SV"/>
        </a:p>
      </dgm:t>
    </dgm:pt>
    <dgm:pt modelId="{D0F93443-A61F-4E40-A404-DACAA711F543}">
      <dgm:prSet phldrT="[Text]"/>
      <dgm:spPr/>
      <dgm:t>
        <a:bodyPr/>
        <a:lstStyle/>
        <a:p>
          <a:r>
            <a:rPr lang="es-SV"/>
            <a:t>Ver Agenda</a:t>
          </a:r>
        </a:p>
      </dgm:t>
    </dgm:pt>
    <dgm:pt modelId="{16AB7FF3-DBC7-4C65-84E5-31C526692834}" type="parTrans" cxnId="{B4007162-C9F2-4598-A6F9-42F7613FE01D}">
      <dgm:prSet/>
      <dgm:spPr/>
      <dgm:t>
        <a:bodyPr/>
        <a:lstStyle/>
        <a:p>
          <a:endParaRPr lang="es-SV"/>
        </a:p>
      </dgm:t>
    </dgm:pt>
    <dgm:pt modelId="{79297A40-3DED-40CF-A5DF-D8AC6D95E9C3}" type="sibTrans" cxnId="{B4007162-C9F2-4598-A6F9-42F7613FE01D}">
      <dgm:prSet/>
      <dgm:spPr/>
      <dgm:t>
        <a:bodyPr/>
        <a:lstStyle/>
        <a:p>
          <a:endParaRPr lang="es-SV"/>
        </a:p>
      </dgm:t>
    </dgm:pt>
    <dgm:pt modelId="{DE812257-4623-4E0D-B153-36D2C9BFDFE9}">
      <dgm:prSet phldrT="[Text]"/>
      <dgm:spPr/>
      <dgm:t>
        <a:bodyPr/>
        <a:lstStyle/>
        <a:p>
          <a:r>
            <a:rPr lang="es-SV"/>
            <a:t>Ver Expediente del Paciente</a:t>
          </a:r>
        </a:p>
      </dgm:t>
    </dgm:pt>
    <dgm:pt modelId="{AAD5E432-949A-43AB-BBBF-5CA6577EE9BF}" type="parTrans" cxnId="{02A9968D-0B98-4A37-9DA9-3A9CA4E9B785}">
      <dgm:prSet/>
      <dgm:spPr/>
      <dgm:t>
        <a:bodyPr/>
        <a:lstStyle/>
        <a:p>
          <a:endParaRPr lang="es-SV"/>
        </a:p>
      </dgm:t>
    </dgm:pt>
    <dgm:pt modelId="{60022596-F824-4088-9823-2F2501B72575}" type="sibTrans" cxnId="{02A9968D-0B98-4A37-9DA9-3A9CA4E9B785}">
      <dgm:prSet/>
      <dgm:spPr/>
      <dgm:t>
        <a:bodyPr/>
        <a:lstStyle/>
        <a:p>
          <a:endParaRPr lang="es-SV"/>
        </a:p>
      </dgm:t>
    </dgm:pt>
    <dgm:pt modelId="{B4176711-C626-4341-A409-8057A04B11DC}">
      <dgm:prSet phldrT="[Text]"/>
      <dgm:spPr/>
      <dgm:t>
        <a:bodyPr/>
        <a:lstStyle/>
        <a:p>
          <a:r>
            <a:rPr lang="es-SV"/>
            <a:t>Gerente</a:t>
          </a:r>
        </a:p>
      </dgm:t>
    </dgm:pt>
    <dgm:pt modelId="{764A8D50-009F-4073-807A-06E839AFF5D2}" type="parTrans" cxnId="{83652559-A782-4D89-8280-F5CC63ADDF37}">
      <dgm:prSet/>
      <dgm:spPr/>
      <dgm:t>
        <a:bodyPr/>
        <a:lstStyle/>
        <a:p>
          <a:endParaRPr lang="es-SV"/>
        </a:p>
      </dgm:t>
    </dgm:pt>
    <dgm:pt modelId="{4BA298DA-D1D1-4B45-966F-E635A25EA10A}" type="sibTrans" cxnId="{83652559-A782-4D89-8280-F5CC63ADDF37}">
      <dgm:prSet/>
      <dgm:spPr/>
      <dgm:t>
        <a:bodyPr/>
        <a:lstStyle/>
        <a:p>
          <a:endParaRPr lang="es-SV"/>
        </a:p>
      </dgm:t>
    </dgm:pt>
    <dgm:pt modelId="{E30E9B5D-A8D5-4E12-BA79-E262728378EC}">
      <dgm:prSet phldrT="[Text]"/>
      <dgm:spPr/>
      <dgm:t>
        <a:bodyPr/>
        <a:lstStyle/>
        <a:p>
          <a:r>
            <a:rPr lang="es-SV"/>
            <a:t>Crear Usuarios (Empleados)</a:t>
          </a:r>
        </a:p>
      </dgm:t>
    </dgm:pt>
    <dgm:pt modelId="{8DB0519B-495F-4E03-9830-84D7B59FF483}" type="parTrans" cxnId="{96926C32-69EC-4E66-B09F-0AB8487BA133}">
      <dgm:prSet/>
      <dgm:spPr/>
      <dgm:t>
        <a:bodyPr/>
        <a:lstStyle/>
        <a:p>
          <a:endParaRPr lang="es-SV"/>
        </a:p>
      </dgm:t>
    </dgm:pt>
    <dgm:pt modelId="{F63CFB00-FD5A-49EF-8E10-B8992B3C0301}" type="sibTrans" cxnId="{96926C32-69EC-4E66-B09F-0AB8487BA133}">
      <dgm:prSet/>
      <dgm:spPr/>
      <dgm:t>
        <a:bodyPr/>
        <a:lstStyle/>
        <a:p>
          <a:endParaRPr lang="es-SV"/>
        </a:p>
      </dgm:t>
    </dgm:pt>
    <dgm:pt modelId="{FF1ED6A8-FBF5-4461-A1F4-953905E32E65}">
      <dgm:prSet phldrT="[Text]"/>
      <dgm:spPr/>
      <dgm:t>
        <a:bodyPr/>
        <a:lstStyle/>
        <a:p>
          <a:r>
            <a:rPr lang="es-SV"/>
            <a:t>Ver Trafico de Pacientes</a:t>
          </a:r>
        </a:p>
      </dgm:t>
    </dgm:pt>
    <dgm:pt modelId="{A0FDB982-A8DF-47D7-948B-98B14D532DEB}" type="parTrans" cxnId="{162FFD02-934E-44B4-B5CB-757D43F46ED7}">
      <dgm:prSet/>
      <dgm:spPr/>
      <dgm:t>
        <a:bodyPr/>
        <a:lstStyle/>
        <a:p>
          <a:endParaRPr lang="es-SV"/>
        </a:p>
      </dgm:t>
    </dgm:pt>
    <dgm:pt modelId="{59C77D9D-526D-4217-B930-27C32115B5CE}" type="sibTrans" cxnId="{162FFD02-934E-44B4-B5CB-757D43F46ED7}">
      <dgm:prSet/>
      <dgm:spPr/>
      <dgm:t>
        <a:bodyPr/>
        <a:lstStyle/>
        <a:p>
          <a:endParaRPr lang="es-SV"/>
        </a:p>
      </dgm:t>
    </dgm:pt>
    <dgm:pt modelId="{2F8ABCD6-B118-405F-ACF9-8586DEC6BE33}">
      <dgm:prSet phldrT="[Text]"/>
      <dgm:spPr/>
      <dgm:t>
        <a:bodyPr/>
        <a:lstStyle/>
        <a:p>
          <a:r>
            <a:rPr lang="es-SV"/>
            <a:t>Graficos de Resultados</a:t>
          </a:r>
        </a:p>
      </dgm:t>
    </dgm:pt>
    <dgm:pt modelId="{6450D752-3593-4010-A2F2-5A425E7C6C07}" type="parTrans" cxnId="{C2D2B618-4789-4873-B015-D9F5283A458C}">
      <dgm:prSet/>
      <dgm:spPr/>
      <dgm:t>
        <a:bodyPr/>
        <a:lstStyle/>
        <a:p>
          <a:endParaRPr lang="es-SV"/>
        </a:p>
      </dgm:t>
    </dgm:pt>
    <dgm:pt modelId="{410ED0DF-67CE-4C40-90E8-210318B46FA5}" type="sibTrans" cxnId="{C2D2B618-4789-4873-B015-D9F5283A458C}">
      <dgm:prSet/>
      <dgm:spPr/>
      <dgm:t>
        <a:bodyPr/>
        <a:lstStyle/>
        <a:p>
          <a:endParaRPr lang="es-SV"/>
        </a:p>
      </dgm:t>
    </dgm:pt>
    <dgm:pt modelId="{710804DD-0A88-469E-8717-5026D6FC5F0A}" type="pres">
      <dgm:prSet presAssocID="{6EBAFF8E-1DC7-4311-9E7B-F4C7CD3B65A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76B14E8-3D07-44E4-BDDF-ABE018410521}" type="pres">
      <dgm:prSet presAssocID="{1439BFEF-DBBA-49C5-A769-66F77F46E58F}" presName="composite" presStyleCnt="0"/>
      <dgm:spPr/>
    </dgm:pt>
    <dgm:pt modelId="{1865F57D-38F8-4A3F-B576-6C9FD98A9C4D}" type="pres">
      <dgm:prSet presAssocID="{1439BFEF-DBBA-49C5-A769-66F77F46E58F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5FF1E707-3BA3-4C5A-BB5F-8A8AC0567501}" type="pres">
      <dgm:prSet presAssocID="{1439BFEF-DBBA-49C5-A769-66F77F46E58F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A56F37CE-871A-4E79-8B17-642EFBFB1B96}" type="pres">
      <dgm:prSet presAssocID="{CAC11010-0A14-4A8D-A9C7-D7CE10F8B9F8}" presName="space" presStyleCnt="0"/>
      <dgm:spPr/>
    </dgm:pt>
    <dgm:pt modelId="{E785483A-9CE0-4201-A4A6-B87549FFD5C0}" type="pres">
      <dgm:prSet presAssocID="{01EAAF6C-522A-43FD-8D16-2EEFF982A7B2}" presName="composite" presStyleCnt="0"/>
      <dgm:spPr/>
    </dgm:pt>
    <dgm:pt modelId="{DBC7AD0A-2D1F-47E6-910D-8706E2A098C8}" type="pres">
      <dgm:prSet presAssocID="{01EAAF6C-522A-43FD-8D16-2EEFF982A7B2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3C73CC74-7E56-4F06-83B3-8AC380968423}" type="pres">
      <dgm:prSet presAssocID="{01EAAF6C-522A-43FD-8D16-2EEFF982A7B2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D5F04E9B-4987-4F88-B0A0-75EE40E853C1}" type="pres">
      <dgm:prSet presAssocID="{9C42A488-2D50-47BD-AD93-C8CC9F9A446E}" presName="space" presStyleCnt="0"/>
      <dgm:spPr/>
    </dgm:pt>
    <dgm:pt modelId="{5DCEFE59-6B57-4C06-993E-397B4A69D01E}" type="pres">
      <dgm:prSet presAssocID="{B4176711-C626-4341-A409-8057A04B11DC}" presName="composite" presStyleCnt="0"/>
      <dgm:spPr/>
    </dgm:pt>
    <dgm:pt modelId="{92C2038C-B361-4AFB-8FF1-E1529ECEAACA}" type="pres">
      <dgm:prSet presAssocID="{B4176711-C626-4341-A409-8057A04B11DC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F1FA6C17-EDF7-41E2-8B60-DC6F63F2662C}" type="pres">
      <dgm:prSet presAssocID="{B4176711-C626-4341-A409-8057A04B11DC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SV"/>
        </a:p>
      </dgm:t>
    </dgm:pt>
  </dgm:ptLst>
  <dgm:cxnLst>
    <dgm:cxn modelId="{7DE71F58-B63C-4A65-90C8-5A8594A9AAC1}" type="presOf" srcId="{1046341C-6DD9-419C-ACC0-0A61DBBCC1BE}" destId="{3C73CC74-7E56-4F06-83B3-8AC380968423}" srcOrd="0" destOrd="1" presId="urn:microsoft.com/office/officeart/2005/8/layout/hList1"/>
    <dgm:cxn modelId="{A6A21C6F-5D4A-4559-B548-3B2A6E103DD6}" srcId="{01EAAF6C-522A-43FD-8D16-2EEFF982A7B2}" destId="{1046341C-6DD9-419C-ACC0-0A61DBBCC1BE}" srcOrd="1" destOrd="0" parTransId="{745743EC-9E9B-489C-AFE6-74C7B70ADAE7}" sibTransId="{1F98CA94-4A99-4A70-B5FF-9F92B69E2B5F}"/>
    <dgm:cxn modelId="{351A5DB2-E577-4E9B-A3F3-ADC8EBCA76C1}" type="presOf" srcId="{D0F93443-A61F-4E40-A404-DACAA711F543}" destId="{3C73CC74-7E56-4F06-83B3-8AC380968423}" srcOrd="0" destOrd="5" presId="urn:microsoft.com/office/officeart/2005/8/layout/hList1"/>
    <dgm:cxn modelId="{23F6EB2F-EDC0-4A54-B486-45BC8A08843B}" type="presOf" srcId="{A14786EA-2DEA-4407-8C86-33FBBE6200C0}" destId="{5FF1E707-3BA3-4C5A-BB5F-8A8AC0567501}" srcOrd="0" destOrd="0" presId="urn:microsoft.com/office/officeart/2005/8/layout/hList1"/>
    <dgm:cxn modelId="{F0DD0527-071E-4501-B42D-DFEE30D73B7C}" type="presOf" srcId="{7BFAE5D5-291F-4259-A706-1F91337DB6E0}" destId="{3C73CC74-7E56-4F06-83B3-8AC380968423}" srcOrd="0" destOrd="4" presId="urn:microsoft.com/office/officeart/2005/8/layout/hList1"/>
    <dgm:cxn modelId="{4624B485-A794-46F5-957C-0DD7E04AFF6B}" type="presOf" srcId="{709666FF-2CF5-4D19-91F0-C943A98502BD}" destId="{5FF1E707-3BA3-4C5A-BB5F-8A8AC0567501}" srcOrd="0" destOrd="2" presId="urn:microsoft.com/office/officeart/2005/8/layout/hList1"/>
    <dgm:cxn modelId="{DC0430B6-F6A8-4846-8AD9-51170811ACCA}" type="presOf" srcId="{B4176711-C626-4341-A409-8057A04B11DC}" destId="{92C2038C-B361-4AFB-8FF1-E1529ECEAACA}" srcOrd="0" destOrd="0" presId="urn:microsoft.com/office/officeart/2005/8/layout/hList1"/>
    <dgm:cxn modelId="{8437F5B6-CD34-44BD-9387-3B9F3E9CC4C5}" srcId="{1439BFEF-DBBA-49C5-A769-66F77F46E58F}" destId="{A14786EA-2DEA-4407-8C86-33FBBE6200C0}" srcOrd="0" destOrd="0" parTransId="{C91FB87C-4069-4B47-8632-08E764D58D59}" sibTransId="{9BC83D34-A09D-4AFE-85D7-22FBA62CB950}"/>
    <dgm:cxn modelId="{96926C32-69EC-4E66-B09F-0AB8487BA133}" srcId="{B4176711-C626-4341-A409-8057A04B11DC}" destId="{E30E9B5D-A8D5-4E12-BA79-E262728378EC}" srcOrd="0" destOrd="0" parTransId="{8DB0519B-495F-4E03-9830-84D7B59FF483}" sibTransId="{F63CFB00-FD5A-49EF-8E10-B8992B3C0301}"/>
    <dgm:cxn modelId="{CC7D58EC-B33F-46C1-B8F9-1B829D1A2E9F}" type="presOf" srcId="{FC3952B1-7F0E-4392-A17F-82CEB631F058}" destId="{3C73CC74-7E56-4F06-83B3-8AC380968423}" srcOrd="0" destOrd="0" presId="urn:microsoft.com/office/officeart/2005/8/layout/hList1"/>
    <dgm:cxn modelId="{1CD52A89-AA1B-4149-9225-B1FB8A8DAFFF}" type="presOf" srcId="{ADFC4782-73ED-438C-868B-15FFF6A91694}" destId="{5FF1E707-3BA3-4C5A-BB5F-8A8AC0567501}" srcOrd="0" destOrd="1" presId="urn:microsoft.com/office/officeart/2005/8/layout/hList1"/>
    <dgm:cxn modelId="{73B97DFC-36DC-44D8-973D-C7EE959C60FE}" type="presOf" srcId="{FF1ED6A8-FBF5-4461-A1F4-953905E32E65}" destId="{F1FA6C17-EDF7-41E2-8B60-DC6F63F2662C}" srcOrd="0" destOrd="1" presId="urn:microsoft.com/office/officeart/2005/8/layout/hList1"/>
    <dgm:cxn modelId="{1A5B0190-1489-47DE-9CD8-7AE2DCDDFFCB}" type="presOf" srcId="{B80F2430-CA0C-41C7-80F9-61A99C6AE824}" destId="{3C73CC74-7E56-4F06-83B3-8AC380968423}" srcOrd="0" destOrd="3" presId="urn:microsoft.com/office/officeart/2005/8/layout/hList1"/>
    <dgm:cxn modelId="{EA05972F-4EA8-487A-9654-57F507099168}" srcId="{6EBAFF8E-1DC7-4311-9E7B-F4C7CD3B65A1}" destId="{01EAAF6C-522A-43FD-8D16-2EEFF982A7B2}" srcOrd="1" destOrd="0" parTransId="{DD4F4EAB-5BDE-46D1-9925-3782432C29D2}" sibTransId="{9C42A488-2D50-47BD-AD93-C8CC9F9A446E}"/>
    <dgm:cxn modelId="{C2D2B618-4789-4873-B015-D9F5283A458C}" srcId="{B4176711-C626-4341-A409-8057A04B11DC}" destId="{2F8ABCD6-B118-405F-ACF9-8586DEC6BE33}" srcOrd="2" destOrd="0" parTransId="{6450D752-3593-4010-A2F2-5A425E7C6C07}" sibTransId="{410ED0DF-67CE-4C40-90E8-210318B46FA5}"/>
    <dgm:cxn modelId="{BE95C137-4971-450F-AA0F-9D97C891E69D}" srcId="{01EAAF6C-522A-43FD-8D16-2EEFF982A7B2}" destId="{FC3952B1-7F0E-4392-A17F-82CEB631F058}" srcOrd="0" destOrd="0" parTransId="{79B1185B-E6DC-4ABE-99FB-A8614CBAAA49}" sibTransId="{E3264D58-D82B-4489-B6FA-3BAAC8DE8D26}"/>
    <dgm:cxn modelId="{83652559-A782-4D89-8280-F5CC63ADDF37}" srcId="{6EBAFF8E-1DC7-4311-9E7B-F4C7CD3B65A1}" destId="{B4176711-C626-4341-A409-8057A04B11DC}" srcOrd="2" destOrd="0" parTransId="{764A8D50-009F-4073-807A-06E839AFF5D2}" sibTransId="{4BA298DA-D1D1-4B45-966F-E635A25EA10A}"/>
    <dgm:cxn modelId="{06815FF4-F423-4F00-AC61-3EA666190C16}" srcId="{1439BFEF-DBBA-49C5-A769-66F77F46E58F}" destId="{709666FF-2CF5-4D19-91F0-C943A98502BD}" srcOrd="2" destOrd="0" parTransId="{C67DBB51-5326-448D-80B2-3E87CBAA8637}" sibTransId="{9322564F-A340-478B-AD81-9B0BF2D96F6F}"/>
    <dgm:cxn modelId="{24DD1768-44AC-4793-B3A3-B455AF46F785}" type="presOf" srcId="{E30E9B5D-A8D5-4E12-BA79-E262728378EC}" destId="{F1FA6C17-EDF7-41E2-8B60-DC6F63F2662C}" srcOrd="0" destOrd="0" presId="urn:microsoft.com/office/officeart/2005/8/layout/hList1"/>
    <dgm:cxn modelId="{08339324-0DC7-4CF7-88A1-96B66846C906}" type="presOf" srcId="{CC1E437C-CC1A-467F-81AB-3971E2A118D1}" destId="{3C73CC74-7E56-4F06-83B3-8AC380968423}" srcOrd="0" destOrd="2" presId="urn:microsoft.com/office/officeart/2005/8/layout/hList1"/>
    <dgm:cxn modelId="{017CCBFB-2DF1-4194-9497-0620D7AB88C9}" srcId="{01EAAF6C-522A-43FD-8D16-2EEFF982A7B2}" destId="{CC1E437C-CC1A-467F-81AB-3971E2A118D1}" srcOrd="2" destOrd="0" parTransId="{51E1726E-37A9-413D-B865-6421E7FC1546}" sibTransId="{17708F0F-4845-4EF1-B479-686BE2204559}"/>
    <dgm:cxn modelId="{B4007162-C9F2-4598-A6F9-42F7613FE01D}" srcId="{01EAAF6C-522A-43FD-8D16-2EEFF982A7B2}" destId="{D0F93443-A61F-4E40-A404-DACAA711F543}" srcOrd="5" destOrd="0" parTransId="{16AB7FF3-DBC7-4C65-84E5-31C526692834}" sibTransId="{79297A40-3DED-40CF-A5DF-D8AC6D95E9C3}"/>
    <dgm:cxn modelId="{A940D0EE-BDD9-45AB-BBAF-3AD57DC77149}" type="presOf" srcId="{2F8ABCD6-B118-405F-ACF9-8586DEC6BE33}" destId="{F1FA6C17-EDF7-41E2-8B60-DC6F63F2662C}" srcOrd="0" destOrd="2" presId="urn:microsoft.com/office/officeart/2005/8/layout/hList1"/>
    <dgm:cxn modelId="{224E786E-A475-4814-A67C-8758C469E232}" type="presOf" srcId="{6EBAFF8E-1DC7-4311-9E7B-F4C7CD3B65A1}" destId="{710804DD-0A88-469E-8717-5026D6FC5F0A}" srcOrd="0" destOrd="0" presId="urn:microsoft.com/office/officeart/2005/8/layout/hList1"/>
    <dgm:cxn modelId="{162FFD02-934E-44B4-B5CB-757D43F46ED7}" srcId="{B4176711-C626-4341-A409-8057A04B11DC}" destId="{FF1ED6A8-FBF5-4461-A1F4-953905E32E65}" srcOrd="1" destOrd="0" parTransId="{A0FDB982-A8DF-47D7-948B-98B14D532DEB}" sibTransId="{59C77D9D-526D-4217-B930-27C32115B5CE}"/>
    <dgm:cxn modelId="{844E0301-1A5F-467E-B5C7-6572B9813DA4}" srcId="{01EAAF6C-522A-43FD-8D16-2EEFF982A7B2}" destId="{7BFAE5D5-291F-4259-A706-1F91337DB6E0}" srcOrd="4" destOrd="0" parTransId="{848322C2-2B53-4214-A36B-EEB845328247}" sibTransId="{FF451673-BB84-48D5-A061-8D28D820B725}"/>
    <dgm:cxn modelId="{02A9968D-0B98-4A37-9DA9-3A9CA4E9B785}" srcId="{01EAAF6C-522A-43FD-8D16-2EEFF982A7B2}" destId="{DE812257-4623-4E0D-B153-36D2C9BFDFE9}" srcOrd="6" destOrd="0" parTransId="{AAD5E432-949A-43AB-BBBF-5CA6577EE9BF}" sibTransId="{60022596-F824-4088-9823-2F2501B72575}"/>
    <dgm:cxn modelId="{32FC3EAC-059A-4128-91F6-458941F9DA86}" srcId="{6EBAFF8E-1DC7-4311-9E7B-F4C7CD3B65A1}" destId="{1439BFEF-DBBA-49C5-A769-66F77F46E58F}" srcOrd="0" destOrd="0" parTransId="{17B9C919-BDBD-49B2-BE60-D866DCFCFA3F}" sibTransId="{CAC11010-0A14-4A8D-A9C7-D7CE10F8B9F8}"/>
    <dgm:cxn modelId="{A7A6E09C-48D6-41B1-B573-BB453C6D08C4}" srcId="{01EAAF6C-522A-43FD-8D16-2EEFF982A7B2}" destId="{B80F2430-CA0C-41C7-80F9-61A99C6AE824}" srcOrd="3" destOrd="0" parTransId="{97BB55C2-A344-4014-8B32-E23BDD8912CB}" sibTransId="{2A33637D-CFA3-468A-AAFB-551C317B74E2}"/>
    <dgm:cxn modelId="{725534F4-F712-4B84-9304-8F8458AB76C6}" type="presOf" srcId="{1439BFEF-DBBA-49C5-A769-66F77F46E58F}" destId="{1865F57D-38F8-4A3F-B576-6C9FD98A9C4D}" srcOrd="0" destOrd="0" presId="urn:microsoft.com/office/officeart/2005/8/layout/hList1"/>
    <dgm:cxn modelId="{FACAF9AE-5FC2-48C4-93FF-384B40DBDEA4}" type="presOf" srcId="{DE812257-4623-4E0D-B153-36D2C9BFDFE9}" destId="{3C73CC74-7E56-4F06-83B3-8AC380968423}" srcOrd="0" destOrd="6" presId="urn:microsoft.com/office/officeart/2005/8/layout/hList1"/>
    <dgm:cxn modelId="{6AD6E270-006D-4D93-94C0-FCEB2DB02AE3}" type="presOf" srcId="{01EAAF6C-522A-43FD-8D16-2EEFF982A7B2}" destId="{DBC7AD0A-2D1F-47E6-910D-8706E2A098C8}" srcOrd="0" destOrd="0" presId="urn:microsoft.com/office/officeart/2005/8/layout/hList1"/>
    <dgm:cxn modelId="{ECBF3963-7766-44A9-B470-486633A4DFAB}" srcId="{1439BFEF-DBBA-49C5-A769-66F77F46E58F}" destId="{ADFC4782-73ED-438C-868B-15FFF6A91694}" srcOrd="1" destOrd="0" parTransId="{227B1317-008A-4DA7-B133-6BD6FC228928}" sibTransId="{39C81905-6E00-4BE1-B41A-20A47E39CDAE}"/>
    <dgm:cxn modelId="{0ED86783-1829-4A9C-84CC-82C703DBB763}" type="presParOf" srcId="{710804DD-0A88-469E-8717-5026D6FC5F0A}" destId="{B76B14E8-3D07-44E4-BDDF-ABE018410521}" srcOrd="0" destOrd="0" presId="urn:microsoft.com/office/officeart/2005/8/layout/hList1"/>
    <dgm:cxn modelId="{66F6CE7D-BC0E-4818-ACF0-4B48BD4D11E2}" type="presParOf" srcId="{B76B14E8-3D07-44E4-BDDF-ABE018410521}" destId="{1865F57D-38F8-4A3F-B576-6C9FD98A9C4D}" srcOrd="0" destOrd="0" presId="urn:microsoft.com/office/officeart/2005/8/layout/hList1"/>
    <dgm:cxn modelId="{D9221901-0D28-4C85-8477-806E7ABB24E0}" type="presParOf" srcId="{B76B14E8-3D07-44E4-BDDF-ABE018410521}" destId="{5FF1E707-3BA3-4C5A-BB5F-8A8AC0567501}" srcOrd="1" destOrd="0" presId="urn:microsoft.com/office/officeart/2005/8/layout/hList1"/>
    <dgm:cxn modelId="{605D7627-C732-426E-8115-6E0633B1219D}" type="presParOf" srcId="{710804DD-0A88-469E-8717-5026D6FC5F0A}" destId="{A56F37CE-871A-4E79-8B17-642EFBFB1B96}" srcOrd="1" destOrd="0" presId="urn:microsoft.com/office/officeart/2005/8/layout/hList1"/>
    <dgm:cxn modelId="{275246C0-CDA2-4B54-A129-464E49D40390}" type="presParOf" srcId="{710804DD-0A88-469E-8717-5026D6FC5F0A}" destId="{E785483A-9CE0-4201-A4A6-B87549FFD5C0}" srcOrd="2" destOrd="0" presId="urn:microsoft.com/office/officeart/2005/8/layout/hList1"/>
    <dgm:cxn modelId="{781422A2-70F2-48F2-98DE-33465A56D70B}" type="presParOf" srcId="{E785483A-9CE0-4201-A4A6-B87549FFD5C0}" destId="{DBC7AD0A-2D1F-47E6-910D-8706E2A098C8}" srcOrd="0" destOrd="0" presId="urn:microsoft.com/office/officeart/2005/8/layout/hList1"/>
    <dgm:cxn modelId="{EE819B43-B534-4B61-8462-CF5DB1725F7E}" type="presParOf" srcId="{E785483A-9CE0-4201-A4A6-B87549FFD5C0}" destId="{3C73CC74-7E56-4F06-83B3-8AC380968423}" srcOrd="1" destOrd="0" presId="urn:microsoft.com/office/officeart/2005/8/layout/hList1"/>
    <dgm:cxn modelId="{A1F4D040-0042-41EA-BA90-B16DA65E5B2C}" type="presParOf" srcId="{710804DD-0A88-469E-8717-5026D6FC5F0A}" destId="{D5F04E9B-4987-4F88-B0A0-75EE40E853C1}" srcOrd="3" destOrd="0" presId="urn:microsoft.com/office/officeart/2005/8/layout/hList1"/>
    <dgm:cxn modelId="{161F46DE-339B-4C75-B473-25E9B1F2874F}" type="presParOf" srcId="{710804DD-0A88-469E-8717-5026D6FC5F0A}" destId="{5DCEFE59-6B57-4C06-993E-397B4A69D01E}" srcOrd="4" destOrd="0" presId="urn:microsoft.com/office/officeart/2005/8/layout/hList1"/>
    <dgm:cxn modelId="{5225E113-F60C-46AA-8557-0B7C0EA40770}" type="presParOf" srcId="{5DCEFE59-6B57-4C06-993E-397B4A69D01E}" destId="{92C2038C-B361-4AFB-8FF1-E1529ECEAACA}" srcOrd="0" destOrd="0" presId="urn:microsoft.com/office/officeart/2005/8/layout/hList1"/>
    <dgm:cxn modelId="{06E69685-0CA0-4567-9DD0-9DA3FD23A94E}" type="presParOf" srcId="{5DCEFE59-6B57-4C06-993E-397B4A69D01E}" destId="{F1FA6C17-EDF7-41E2-8B60-DC6F63F2662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3F7893-47F1-4B5F-81E3-43C4A350F151}">
      <dsp:nvSpPr>
        <dsp:cNvPr id="0" name=""/>
        <dsp:cNvSpPr/>
      </dsp:nvSpPr>
      <dsp:spPr>
        <a:xfrm>
          <a:off x="2672113" y="863570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84BB8-C0EB-48CD-B097-810B4EC44E11}">
      <dsp:nvSpPr>
        <dsp:cNvPr id="0" name=""/>
        <dsp:cNvSpPr/>
      </dsp:nvSpPr>
      <dsp:spPr>
        <a:xfrm>
          <a:off x="2626393" y="863570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0B938-FA0D-4435-A2AF-D8594BFC3506}">
      <dsp:nvSpPr>
        <dsp:cNvPr id="0" name=""/>
        <dsp:cNvSpPr/>
      </dsp:nvSpPr>
      <dsp:spPr>
        <a:xfrm>
          <a:off x="764681" y="863570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4216B-F71D-4D3F-9E3C-7613998F78D1}">
      <dsp:nvSpPr>
        <dsp:cNvPr id="0" name=""/>
        <dsp:cNvSpPr/>
      </dsp:nvSpPr>
      <dsp:spPr>
        <a:xfrm>
          <a:off x="1961243" y="127457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800" kern="1200"/>
            <a:t>Jose Absalon Rivas</a:t>
          </a:r>
        </a:p>
      </dsp:txBody>
      <dsp:txXfrm>
        <a:off x="1961243" y="127457"/>
        <a:ext cx="1421738" cy="736113"/>
      </dsp:txXfrm>
    </dsp:sp>
    <dsp:sp modelId="{AC691EDD-B03A-4B97-B3A4-75D78E3B4D58}">
      <dsp:nvSpPr>
        <dsp:cNvPr id="0" name=""/>
        <dsp:cNvSpPr/>
      </dsp:nvSpPr>
      <dsp:spPr>
        <a:xfrm>
          <a:off x="2245591" y="69999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300" kern="1200"/>
            <a:t>Jefe de Proyecto</a:t>
          </a:r>
        </a:p>
      </dsp:txBody>
      <dsp:txXfrm>
        <a:off x="2245591" y="699990"/>
        <a:ext cx="1279564" cy="245371"/>
      </dsp:txXfrm>
    </dsp:sp>
    <dsp:sp modelId="{E2845C79-1DC0-44F4-BB03-E58705F3EA66}">
      <dsp:nvSpPr>
        <dsp:cNvPr id="0" name=""/>
        <dsp:cNvSpPr/>
      </dsp:nvSpPr>
      <dsp:spPr>
        <a:xfrm>
          <a:off x="53811" y="1288880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800" kern="1200"/>
            <a:t>Jose Garcia Diaz</a:t>
          </a:r>
        </a:p>
      </dsp:txBody>
      <dsp:txXfrm>
        <a:off x="53811" y="1288880"/>
        <a:ext cx="1421738" cy="736113"/>
      </dsp:txXfrm>
    </dsp:sp>
    <dsp:sp modelId="{E38FB9A4-B42E-4D82-9E3A-2F6669EE37AB}">
      <dsp:nvSpPr>
        <dsp:cNvPr id="0" name=""/>
        <dsp:cNvSpPr/>
      </dsp:nvSpPr>
      <dsp:spPr>
        <a:xfrm>
          <a:off x="338159" y="186141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000" kern="1200"/>
            <a:t>Analista Programador</a:t>
          </a:r>
        </a:p>
      </dsp:txBody>
      <dsp:txXfrm>
        <a:off x="338159" y="1861413"/>
        <a:ext cx="1279564" cy="245371"/>
      </dsp:txXfrm>
    </dsp:sp>
    <dsp:sp modelId="{3934D923-4FC4-4634-9D7B-859A94CEC039}">
      <dsp:nvSpPr>
        <dsp:cNvPr id="0" name=""/>
        <dsp:cNvSpPr/>
      </dsp:nvSpPr>
      <dsp:spPr>
        <a:xfrm>
          <a:off x="1961243" y="1288880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800" kern="1200"/>
            <a:t>Jose Santiago Burgos</a:t>
          </a:r>
        </a:p>
      </dsp:txBody>
      <dsp:txXfrm>
        <a:off x="1961243" y="1288880"/>
        <a:ext cx="1421738" cy="736113"/>
      </dsp:txXfrm>
    </dsp:sp>
    <dsp:sp modelId="{35B54FAE-63D3-4C4E-9C10-DD502317C287}">
      <dsp:nvSpPr>
        <dsp:cNvPr id="0" name=""/>
        <dsp:cNvSpPr/>
      </dsp:nvSpPr>
      <dsp:spPr>
        <a:xfrm>
          <a:off x="2245591" y="182690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000" kern="1200"/>
            <a:t>Ingeniero de Software</a:t>
          </a:r>
        </a:p>
      </dsp:txBody>
      <dsp:txXfrm>
        <a:off x="2245591" y="1826909"/>
        <a:ext cx="1279564" cy="245371"/>
      </dsp:txXfrm>
    </dsp:sp>
    <dsp:sp modelId="{3F42B259-238F-46E9-8FE7-8C2661D31D56}">
      <dsp:nvSpPr>
        <dsp:cNvPr id="0" name=""/>
        <dsp:cNvSpPr/>
      </dsp:nvSpPr>
      <dsp:spPr>
        <a:xfrm>
          <a:off x="3868675" y="1288880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800" kern="1200"/>
            <a:t>Hector Alonso Mendez</a:t>
          </a:r>
        </a:p>
      </dsp:txBody>
      <dsp:txXfrm>
        <a:off x="3868675" y="1288880"/>
        <a:ext cx="1421738" cy="736113"/>
      </dsp:txXfrm>
    </dsp:sp>
    <dsp:sp modelId="{C4762F05-960F-4155-9681-356013D94D4F}">
      <dsp:nvSpPr>
        <dsp:cNvPr id="0" name=""/>
        <dsp:cNvSpPr/>
      </dsp:nvSpPr>
      <dsp:spPr>
        <a:xfrm>
          <a:off x="4153023" y="186141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100" kern="1200"/>
            <a:t>Analista de Sistema</a:t>
          </a:r>
        </a:p>
      </dsp:txBody>
      <dsp:txXfrm>
        <a:off x="4153023" y="1861413"/>
        <a:ext cx="1279564" cy="2453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5F57D-38F8-4A3F-B576-6C9FD98A9C4D}">
      <dsp:nvSpPr>
        <dsp:cNvPr id="0" name=""/>
        <dsp:cNvSpPr/>
      </dsp:nvSpPr>
      <dsp:spPr>
        <a:xfrm>
          <a:off x="1714" y="156670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500" kern="1200"/>
            <a:t>Cliente</a:t>
          </a:r>
        </a:p>
      </dsp:txBody>
      <dsp:txXfrm>
        <a:off x="1714" y="156670"/>
        <a:ext cx="1671637" cy="432000"/>
      </dsp:txXfrm>
    </dsp:sp>
    <dsp:sp modelId="{5FF1E707-3BA3-4C5A-BB5F-8A8AC0567501}">
      <dsp:nvSpPr>
        <dsp:cNvPr id="0" name=""/>
        <dsp:cNvSpPr/>
      </dsp:nvSpPr>
      <dsp:spPr>
        <a:xfrm>
          <a:off x="1714" y="588670"/>
          <a:ext cx="1671637" cy="24550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Consultar Cita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Datos del Paciente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Editar Perfil</a:t>
          </a:r>
        </a:p>
      </dsp:txBody>
      <dsp:txXfrm>
        <a:off x="1714" y="588670"/>
        <a:ext cx="1671637" cy="2455059"/>
      </dsp:txXfrm>
    </dsp:sp>
    <dsp:sp modelId="{DBC7AD0A-2D1F-47E6-910D-8706E2A098C8}">
      <dsp:nvSpPr>
        <dsp:cNvPr id="0" name=""/>
        <dsp:cNvSpPr/>
      </dsp:nvSpPr>
      <dsp:spPr>
        <a:xfrm>
          <a:off x="1907381" y="156670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500" kern="1200"/>
            <a:t>Empleado</a:t>
          </a:r>
        </a:p>
      </dsp:txBody>
      <dsp:txXfrm>
        <a:off x="1907381" y="156670"/>
        <a:ext cx="1671637" cy="432000"/>
      </dsp:txXfrm>
    </dsp:sp>
    <dsp:sp modelId="{3C73CC74-7E56-4F06-83B3-8AC380968423}">
      <dsp:nvSpPr>
        <dsp:cNvPr id="0" name=""/>
        <dsp:cNvSpPr/>
      </dsp:nvSpPr>
      <dsp:spPr>
        <a:xfrm>
          <a:off x="1907381" y="588670"/>
          <a:ext cx="1671637" cy="24550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Crear Citas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Verificar Citas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Cancelar Citas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Ingresar Nuevo Paciente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Archivar Pacientes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Ver Agenda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Ver Expediente del Paciente</a:t>
          </a:r>
        </a:p>
      </dsp:txBody>
      <dsp:txXfrm>
        <a:off x="1907381" y="588670"/>
        <a:ext cx="1671637" cy="2455059"/>
      </dsp:txXfrm>
    </dsp:sp>
    <dsp:sp modelId="{92C2038C-B361-4AFB-8FF1-E1529ECEAACA}">
      <dsp:nvSpPr>
        <dsp:cNvPr id="0" name=""/>
        <dsp:cNvSpPr/>
      </dsp:nvSpPr>
      <dsp:spPr>
        <a:xfrm>
          <a:off x="3813048" y="156670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1500" kern="1200"/>
            <a:t>Gerente</a:t>
          </a:r>
        </a:p>
      </dsp:txBody>
      <dsp:txXfrm>
        <a:off x="3813048" y="156670"/>
        <a:ext cx="1671637" cy="432000"/>
      </dsp:txXfrm>
    </dsp:sp>
    <dsp:sp modelId="{F1FA6C17-EDF7-41E2-8B60-DC6F63F2662C}">
      <dsp:nvSpPr>
        <dsp:cNvPr id="0" name=""/>
        <dsp:cNvSpPr/>
      </dsp:nvSpPr>
      <dsp:spPr>
        <a:xfrm>
          <a:off x="3813048" y="588670"/>
          <a:ext cx="1671637" cy="24550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Crear Usuarios (Empleados)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Ver Trafico de Pacientes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500" kern="1200"/>
            <a:t>Graficos de Resultados</a:t>
          </a:r>
        </a:p>
      </dsp:txBody>
      <dsp:txXfrm>
        <a:off x="3813048" y="588670"/>
        <a:ext cx="1671637" cy="2455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F1F8D-D600-4B36-B8A4-5B7ED7B3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12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 El Salvador</Company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Ventura Gomez</dc:creator>
  <cp:keywords/>
  <dc:description/>
  <cp:lastModifiedBy>Absalon Rivas</cp:lastModifiedBy>
  <cp:revision>8</cp:revision>
  <dcterms:created xsi:type="dcterms:W3CDTF">2013-09-02T05:12:00Z</dcterms:created>
  <dcterms:modified xsi:type="dcterms:W3CDTF">2013-09-27T06:45:00Z</dcterms:modified>
</cp:coreProperties>
</file>